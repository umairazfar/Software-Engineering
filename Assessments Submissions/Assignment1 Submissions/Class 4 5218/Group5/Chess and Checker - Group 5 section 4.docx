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02EBF" w14:textId="77777777" w:rsidR="004B4BA3" w:rsidRPr="00E74DD7" w:rsidRDefault="004B4BA3">
      <w:pPr>
        <w:pStyle w:val="line"/>
        <w:rPr>
          <w:rFonts w:asciiTheme="majorBidi" w:hAnsiTheme="majorBidi" w:cstheme="majorBidi"/>
        </w:rPr>
      </w:pPr>
    </w:p>
    <w:p w14:paraId="0CBDFDDA" w14:textId="77777777" w:rsidR="004B4BA3" w:rsidRPr="00E74DD7" w:rsidRDefault="004B4BA3">
      <w:pPr>
        <w:pStyle w:val="Title"/>
        <w:rPr>
          <w:rFonts w:asciiTheme="majorBidi" w:hAnsiTheme="majorBidi" w:cstheme="majorBidi"/>
        </w:rPr>
      </w:pPr>
      <w:r w:rsidRPr="00E74DD7">
        <w:rPr>
          <w:rFonts w:asciiTheme="majorBidi" w:hAnsiTheme="majorBidi" w:cstheme="majorBidi"/>
        </w:rPr>
        <w:t>Software Requirements Specification</w:t>
      </w:r>
    </w:p>
    <w:p w14:paraId="6FC04AF7" w14:textId="77777777" w:rsidR="004B4BA3" w:rsidRPr="00E74DD7" w:rsidRDefault="004B4BA3">
      <w:pPr>
        <w:pStyle w:val="Title"/>
        <w:spacing w:before="0" w:after="400"/>
        <w:rPr>
          <w:rFonts w:asciiTheme="majorBidi" w:hAnsiTheme="majorBidi" w:cstheme="majorBidi"/>
          <w:sz w:val="40"/>
        </w:rPr>
      </w:pPr>
      <w:proofErr w:type="gramStart"/>
      <w:r w:rsidRPr="00E74DD7">
        <w:rPr>
          <w:rFonts w:asciiTheme="majorBidi" w:hAnsiTheme="majorBidi" w:cstheme="majorBidi"/>
          <w:sz w:val="40"/>
        </w:rPr>
        <w:t>for</w:t>
      </w:r>
      <w:proofErr w:type="gramEnd"/>
    </w:p>
    <w:p w14:paraId="3F08DD77" w14:textId="0BF98EDD" w:rsidR="004B4BA3" w:rsidRPr="00E74DD7" w:rsidRDefault="5F109098">
      <w:pPr>
        <w:pStyle w:val="Title"/>
        <w:rPr>
          <w:rFonts w:asciiTheme="majorBidi" w:hAnsiTheme="majorBidi" w:cstheme="majorBidi"/>
        </w:rPr>
      </w:pPr>
      <w:ins w:id="0" w:author="Ali Iqbal (target conflict)" w:date="2021-10-08T07:38:00Z">
        <w:r w:rsidRPr="00E74DD7">
          <w:rPr>
            <w:rFonts w:asciiTheme="majorBidi" w:hAnsiTheme="majorBidi" w:cstheme="majorBidi"/>
          </w:rPr>
          <w:t>Chess and Checkers</w:t>
        </w:r>
      </w:ins>
    </w:p>
    <w:p w14:paraId="52250242" w14:textId="77777777" w:rsidR="004B4BA3" w:rsidRPr="00E74DD7" w:rsidRDefault="004B4BA3">
      <w:pPr>
        <w:pStyle w:val="ByLine"/>
        <w:rPr>
          <w:rFonts w:asciiTheme="majorBidi" w:hAnsiTheme="majorBidi" w:cstheme="majorBidi"/>
        </w:rPr>
      </w:pPr>
      <w:r w:rsidRPr="00E74DD7">
        <w:rPr>
          <w:rFonts w:asciiTheme="majorBidi" w:hAnsiTheme="majorBidi" w:cstheme="majorBidi"/>
        </w:rPr>
        <w:t>Version 1.0 approved</w:t>
      </w:r>
    </w:p>
    <w:p w14:paraId="70D48A9F" w14:textId="7CCDF960" w:rsidR="004B4BA3" w:rsidRPr="00E74DD7" w:rsidRDefault="327808E9">
      <w:pPr>
        <w:pStyle w:val="ByLine"/>
        <w:rPr>
          <w:rFonts w:asciiTheme="majorBidi" w:hAnsiTheme="majorBidi" w:cstheme="majorBidi"/>
        </w:rPr>
      </w:pPr>
      <w:r w:rsidRPr="00E74DD7">
        <w:rPr>
          <w:rFonts w:asciiTheme="majorBidi" w:hAnsiTheme="majorBidi" w:cstheme="majorBidi"/>
        </w:rPr>
        <w:t>Prepared by &lt;Group No. 5</w:t>
      </w:r>
      <w:ins w:id="1" w:author="Ali Iqbal (target conflict)" w:date="2021-10-08T07:38:00Z">
        <w:r w:rsidRPr="00E74DD7">
          <w:rPr>
            <w:rFonts w:asciiTheme="majorBidi" w:hAnsiTheme="majorBidi" w:cstheme="majorBidi"/>
          </w:rPr>
          <w:t>&gt;</w:t>
        </w:r>
      </w:ins>
    </w:p>
    <w:p w14:paraId="24D6DE24" w14:textId="62083991" w:rsidR="004B4BA3" w:rsidRPr="00E74DD7" w:rsidRDefault="327808E9">
      <w:pPr>
        <w:pStyle w:val="ByLine"/>
        <w:rPr>
          <w:rFonts w:asciiTheme="majorBidi" w:hAnsiTheme="majorBidi" w:cstheme="majorBidi"/>
        </w:rPr>
      </w:pPr>
      <w:r w:rsidRPr="00E74DD7">
        <w:rPr>
          <w:rFonts w:asciiTheme="majorBidi" w:hAnsiTheme="majorBidi" w:cstheme="majorBidi"/>
        </w:rPr>
        <w:t>Section No. 4</w:t>
      </w:r>
    </w:p>
    <w:p w14:paraId="6214BF9A" w14:textId="78801F7F" w:rsidR="004B4BA3" w:rsidRPr="00E74DD7" w:rsidRDefault="00964960">
      <w:pPr>
        <w:pStyle w:val="ByLine"/>
        <w:rPr>
          <w:rFonts w:asciiTheme="majorBidi" w:hAnsiTheme="majorBidi" w:cstheme="majorBidi"/>
        </w:rPr>
      </w:pPr>
      <w:r w:rsidRPr="00E74DD7">
        <w:rPr>
          <w:rFonts w:asciiTheme="majorBidi" w:hAnsiTheme="majorBidi" w:cstheme="majorBidi"/>
        </w:rPr>
        <w:t>10/</w:t>
      </w:r>
      <w:r w:rsidR="008E10AB" w:rsidRPr="00E74DD7">
        <w:rPr>
          <w:rFonts w:asciiTheme="majorBidi" w:hAnsiTheme="majorBidi" w:cstheme="majorBidi"/>
        </w:rPr>
        <w:t>14</w:t>
      </w:r>
      <w:r w:rsidRPr="00E74DD7">
        <w:rPr>
          <w:rFonts w:asciiTheme="majorBidi" w:hAnsiTheme="majorBidi" w:cstheme="majorBidi"/>
        </w:rPr>
        <w:t>/2021</w:t>
      </w:r>
    </w:p>
    <w:p w14:paraId="51075D72" w14:textId="77777777" w:rsidR="004B4BA3" w:rsidRPr="00E74DD7" w:rsidRDefault="004B4BA3">
      <w:pPr>
        <w:pStyle w:val="ChangeHistoryTitle"/>
        <w:rPr>
          <w:rFonts w:asciiTheme="majorBidi" w:hAnsiTheme="majorBidi" w:cstheme="majorBidi"/>
          <w:sz w:val="32"/>
        </w:rPr>
        <w:sectPr w:rsidR="004B4BA3" w:rsidRPr="00E74DD7">
          <w:headerReference w:type="default" r:id="rId8"/>
          <w:footerReference w:type="default" r:id="rId9"/>
          <w:pgSz w:w="12240" w:h="15840" w:code="1"/>
          <w:pgMar w:top="1440" w:right="1440" w:bottom="1440" w:left="1440" w:header="720" w:footer="720" w:gutter="0"/>
          <w:pgNumType w:fmt="lowerRoman" w:start="1"/>
          <w:cols w:space="720"/>
        </w:sectPr>
      </w:pPr>
    </w:p>
    <w:p w14:paraId="1F54BAD9" w14:textId="184AE04D" w:rsidR="531C7DBE" w:rsidRPr="00E74DD7" w:rsidRDefault="531C7DBE" w:rsidP="531C7DBE">
      <w:pPr>
        <w:pStyle w:val="TOCEntry"/>
        <w:rPr>
          <w:rFonts w:asciiTheme="majorBidi" w:hAnsiTheme="majorBidi" w:cstheme="majorBidi"/>
        </w:rPr>
      </w:pPr>
      <w:bookmarkStart w:id="2" w:name="_Toc344877432"/>
      <w:bookmarkStart w:id="3" w:name="_Toc344879822"/>
      <w:bookmarkStart w:id="4" w:name="_Toc346508722"/>
      <w:bookmarkStart w:id="5" w:name="_Toc346508952"/>
      <w:bookmarkStart w:id="6" w:name="_Toc346509227"/>
      <w:bookmarkStart w:id="7" w:name="_Toc85147708"/>
      <w:bookmarkEnd w:id="2"/>
      <w:bookmarkEnd w:id="3"/>
      <w:bookmarkEnd w:id="4"/>
      <w:bookmarkEnd w:id="5"/>
      <w:bookmarkEnd w:id="6"/>
      <w:r w:rsidRPr="00E74DD7">
        <w:rPr>
          <w:rFonts w:asciiTheme="majorBidi" w:hAnsiTheme="majorBidi" w:cstheme="majorBidi"/>
        </w:rPr>
        <w:lastRenderedPageBreak/>
        <w:t>Table of Contents</w:t>
      </w:r>
      <w:bookmarkEnd w:id="7"/>
    </w:p>
    <w:p w14:paraId="17DFBD76" w14:textId="77777777" w:rsidR="00F46239" w:rsidRDefault="004B4BA3">
      <w:pPr>
        <w:pStyle w:val="TOC1"/>
        <w:rPr>
          <w:rFonts w:asciiTheme="minorHAnsi" w:eastAsiaTheme="minorEastAsia" w:hAnsiTheme="minorHAnsi" w:cstheme="minorBidi"/>
          <w:b w:val="0"/>
          <w:sz w:val="22"/>
          <w:szCs w:val="22"/>
        </w:rPr>
      </w:pPr>
      <w:r w:rsidRPr="00E74DD7">
        <w:rPr>
          <w:rFonts w:asciiTheme="majorBidi" w:hAnsiTheme="majorBidi" w:cstheme="majorBidi"/>
          <w:b w:val="0"/>
        </w:rPr>
        <w:fldChar w:fldCharType="begin"/>
      </w:r>
      <w:r w:rsidRPr="00E74DD7">
        <w:rPr>
          <w:rFonts w:asciiTheme="majorBidi" w:hAnsiTheme="majorBidi" w:cstheme="majorBidi"/>
          <w:b w:val="0"/>
        </w:rPr>
        <w:instrText xml:space="preserve"> TOC \o "1-2" \t "TOCentry,1" </w:instrText>
      </w:r>
      <w:r w:rsidRPr="00E74DD7">
        <w:rPr>
          <w:rFonts w:asciiTheme="majorBidi" w:hAnsiTheme="majorBidi" w:cstheme="majorBidi"/>
          <w:b w:val="0"/>
        </w:rPr>
        <w:fldChar w:fldCharType="separate"/>
      </w:r>
      <w:r w:rsidR="00F46239" w:rsidRPr="006D1097">
        <w:rPr>
          <w:rFonts w:asciiTheme="majorBidi" w:hAnsiTheme="majorBidi" w:cstheme="majorBidi"/>
        </w:rPr>
        <w:t>Table of Contents</w:t>
      </w:r>
      <w:r w:rsidR="00F46239">
        <w:tab/>
      </w:r>
      <w:r w:rsidR="00F46239">
        <w:fldChar w:fldCharType="begin"/>
      </w:r>
      <w:r w:rsidR="00F46239">
        <w:instrText xml:space="preserve"> PAGEREF _Toc85147708 \h </w:instrText>
      </w:r>
      <w:r w:rsidR="00F46239">
        <w:fldChar w:fldCharType="separate"/>
      </w:r>
      <w:r w:rsidR="00F46239">
        <w:t>ii</w:t>
      </w:r>
      <w:r w:rsidR="00F46239">
        <w:fldChar w:fldCharType="end"/>
      </w:r>
    </w:p>
    <w:p w14:paraId="7D74074B"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Revision History</w:t>
      </w:r>
      <w:r>
        <w:tab/>
      </w:r>
      <w:r>
        <w:fldChar w:fldCharType="begin"/>
      </w:r>
      <w:r>
        <w:instrText xml:space="preserve"> PAGEREF _Toc85147709 \h </w:instrText>
      </w:r>
      <w:r>
        <w:fldChar w:fldCharType="separate"/>
      </w:r>
      <w:r>
        <w:t>iii</w:t>
      </w:r>
      <w:r>
        <w:fldChar w:fldCharType="end"/>
      </w:r>
    </w:p>
    <w:p w14:paraId="6748C79F"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1.</w:t>
      </w:r>
      <w:r>
        <w:rPr>
          <w:rFonts w:asciiTheme="minorHAnsi" w:eastAsiaTheme="minorEastAsia" w:hAnsiTheme="minorHAnsi" w:cstheme="minorBidi"/>
          <w:b w:val="0"/>
          <w:sz w:val="22"/>
          <w:szCs w:val="22"/>
        </w:rPr>
        <w:tab/>
      </w:r>
      <w:r w:rsidRPr="006D1097">
        <w:rPr>
          <w:rFonts w:asciiTheme="majorBidi" w:hAnsiTheme="majorBidi" w:cstheme="majorBidi"/>
        </w:rPr>
        <w:t>Introduction</w:t>
      </w:r>
      <w:r>
        <w:tab/>
      </w:r>
      <w:r>
        <w:fldChar w:fldCharType="begin"/>
      </w:r>
      <w:r>
        <w:instrText xml:space="preserve"> PAGEREF _Toc85147710 \h </w:instrText>
      </w:r>
      <w:r>
        <w:fldChar w:fldCharType="separate"/>
      </w:r>
      <w:r>
        <w:t>1</w:t>
      </w:r>
      <w:r>
        <w:fldChar w:fldCharType="end"/>
      </w:r>
    </w:p>
    <w:p w14:paraId="6E1F16DF"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1.1</w:t>
      </w:r>
      <w:r>
        <w:rPr>
          <w:rFonts w:asciiTheme="minorHAnsi" w:eastAsiaTheme="minorEastAsia" w:hAnsiTheme="minorHAnsi" w:cstheme="minorBidi"/>
          <w:noProof/>
          <w:szCs w:val="22"/>
        </w:rPr>
        <w:tab/>
      </w:r>
      <w:r w:rsidRPr="006D1097">
        <w:rPr>
          <w:rFonts w:asciiTheme="majorBidi" w:hAnsiTheme="majorBidi" w:cstheme="majorBidi"/>
          <w:noProof/>
        </w:rPr>
        <w:t>Purpose</w:t>
      </w:r>
      <w:r>
        <w:rPr>
          <w:noProof/>
        </w:rPr>
        <w:tab/>
      </w:r>
      <w:r>
        <w:rPr>
          <w:noProof/>
        </w:rPr>
        <w:fldChar w:fldCharType="begin"/>
      </w:r>
      <w:r>
        <w:rPr>
          <w:noProof/>
        </w:rPr>
        <w:instrText xml:space="preserve"> PAGEREF _Toc85147711 \h </w:instrText>
      </w:r>
      <w:r>
        <w:rPr>
          <w:noProof/>
        </w:rPr>
      </w:r>
      <w:r>
        <w:rPr>
          <w:noProof/>
        </w:rPr>
        <w:fldChar w:fldCharType="separate"/>
      </w:r>
      <w:r>
        <w:rPr>
          <w:noProof/>
        </w:rPr>
        <w:t>1</w:t>
      </w:r>
      <w:r>
        <w:rPr>
          <w:noProof/>
        </w:rPr>
        <w:fldChar w:fldCharType="end"/>
      </w:r>
    </w:p>
    <w:p w14:paraId="39BD495F"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1.2</w:t>
      </w:r>
      <w:r>
        <w:rPr>
          <w:rFonts w:asciiTheme="minorHAnsi" w:eastAsiaTheme="minorEastAsia" w:hAnsiTheme="minorHAnsi" w:cstheme="minorBidi"/>
          <w:noProof/>
          <w:szCs w:val="22"/>
        </w:rPr>
        <w:tab/>
      </w:r>
      <w:r w:rsidRPr="006D1097">
        <w:rPr>
          <w:rFonts w:asciiTheme="majorBidi" w:hAnsiTheme="majorBidi" w:cstheme="majorBidi"/>
          <w:noProof/>
        </w:rPr>
        <w:t>Document Conventions</w:t>
      </w:r>
      <w:r>
        <w:rPr>
          <w:noProof/>
        </w:rPr>
        <w:tab/>
      </w:r>
      <w:r>
        <w:rPr>
          <w:noProof/>
        </w:rPr>
        <w:fldChar w:fldCharType="begin"/>
      </w:r>
      <w:r>
        <w:rPr>
          <w:noProof/>
        </w:rPr>
        <w:instrText xml:space="preserve"> PAGEREF _Toc85147712 \h </w:instrText>
      </w:r>
      <w:r>
        <w:rPr>
          <w:noProof/>
        </w:rPr>
      </w:r>
      <w:r>
        <w:rPr>
          <w:noProof/>
        </w:rPr>
        <w:fldChar w:fldCharType="separate"/>
      </w:r>
      <w:r>
        <w:rPr>
          <w:noProof/>
        </w:rPr>
        <w:t>1</w:t>
      </w:r>
      <w:r>
        <w:rPr>
          <w:noProof/>
        </w:rPr>
        <w:fldChar w:fldCharType="end"/>
      </w:r>
    </w:p>
    <w:p w14:paraId="2DB48BC4"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1.3</w:t>
      </w:r>
      <w:r>
        <w:rPr>
          <w:rFonts w:asciiTheme="minorHAnsi" w:eastAsiaTheme="minorEastAsia" w:hAnsiTheme="minorHAnsi" w:cstheme="minorBidi"/>
          <w:noProof/>
          <w:szCs w:val="22"/>
        </w:rPr>
        <w:tab/>
      </w:r>
      <w:r w:rsidRPr="006D1097">
        <w:rPr>
          <w:rFonts w:asciiTheme="majorBidi" w:hAnsiTheme="majorBidi" w:cstheme="majorBidi"/>
          <w:noProof/>
        </w:rPr>
        <w:t>Intended Audience and Reading Suggestions</w:t>
      </w:r>
      <w:r>
        <w:rPr>
          <w:noProof/>
        </w:rPr>
        <w:tab/>
      </w:r>
      <w:r>
        <w:rPr>
          <w:noProof/>
        </w:rPr>
        <w:fldChar w:fldCharType="begin"/>
      </w:r>
      <w:r>
        <w:rPr>
          <w:noProof/>
        </w:rPr>
        <w:instrText xml:space="preserve"> PAGEREF _Toc85147713 \h </w:instrText>
      </w:r>
      <w:r>
        <w:rPr>
          <w:noProof/>
        </w:rPr>
      </w:r>
      <w:r>
        <w:rPr>
          <w:noProof/>
        </w:rPr>
        <w:fldChar w:fldCharType="separate"/>
      </w:r>
      <w:r>
        <w:rPr>
          <w:noProof/>
        </w:rPr>
        <w:t>1</w:t>
      </w:r>
      <w:r>
        <w:rPr>
          <w:noProof/>
        </w:rPr>
        <w:fldChar w:fldCharType="end"/>
      </w:r>
    </w:p>
    <w:p w14:paraId="0262B845"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1.4</w:t>
      </w:r>
      <w:r>
        <w:rPr>
          <w:rFonts w:asciiTheme="minorHAnsi" w:eastAsiaTheme="minorEastAsia" w:hAnsiTheme="minorHAnsi" w:cstheme="minorBidi"/>
          <w:noProof/>
          <w:szCs w:val="22"/>
        </w:rPr>
        <w:tab/>
      </w:r>
      <w:r w:rsidRPr="006D1097">
        <w:rPr>
          <w:rFonts w:asciiTheme="majorBidi" w:hAnsiTheme="majorBidi" w:cstheme="majorBidi"/>
          <w:noProof/>
        </w:rPr>
        <w:t>Product Scope</w:t>
      </w:r>
      <w:r>
        <w:rPr>
          <w:noProof/>
        </w:rPr>
        <w:tab/>
      </w:r>
      <w:r>
        <w:rPr>
          <w:noProof/>
        </w:rPr>
        <w:fldChar w:fldCharType="begin"/>
      </w:r>
      <w:r>
        <w:rPr>
          <w:noProof/>
        </w:rPr>
        <w:instrText xml:space="preserve"> PAGEREF _Toc85147714 \h </w:instrText>
      </w:r>
      <w:r>
        <w:rPr>
          <w:noProof/>
        </w:rPr>
      </w:r>
      <w:r>
        <w:rPr>
          <w:noProof/>
        </w:rPr>
        <w:fldChar w:fldCharType="separate"/>
      </w:r>
      <w:r>
        <w:rPr>
          <w:noProof/>
        </w:rPr>
        <w:t>1</w:t>
      </w:r>
      <w:r>
        <w:rPr>
          <w:noProof/>
        </w:rPr>
        <w:fldChar w:fldCharType="end"/>
      </w:r>
    </w:p>
    <w:p w14:paraId="2043EF48"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1.5</w:t>
      </w:r>
      <w:r>
        <w:rPr>
          <w:rFonts w:asciiTheme="minorHAnsi" w:eastAsiaTheme="minorEastAsia" w:hAnsiTheme="minorHAnsi" w:cstheme="minorBidi"/>
          <w:noProof/>
          <w:szCs w:val="22"/>
        </w:rPr>
        <w:tab/>
      </w:r>
      <w:r w:rsidRPr="006D1097">
        <w:rPr>
          <w:rFonts w:asciiTheme="majorBidi" w:hAnsiTheme="majorBidi" w:cstheme="majorBidi"/>
          <w:noProof/>
        </w:rPr>
        <w:t>References</w:t>
      </w:r>
      <w:r>
        <w:rPr>
          <w:noProof/>
        </w:rPr>
        <w:tab/>
      </w:r>
      <w:r>
        <w:rPr>
          <w:noProof/>
        </w:rPr>
        <w:fldChar w:fldCharType="begin"/>
      </w:r>
      <w:r>
        <w:rPr>
          <w:noProof/>
        </w:rPr>
        <w:instrText xml:space="preserve"> PAGEREF _Toc85147715 \h </w:instrText>
      </w:r>
      <w:r>
        <w:rPr>
          <w:noProof/>
        </w:rPr>
      </w:r>
      <w:r>
        <w:rPr>
          <w:noProof/>
        </w:rPr>
        <w:fldChar w:fldCharType="separate"/>
      </w:r>
      <w:r>
        <w:rPr>
          <w:noProof/>
        </w:rPr>
        <w:t>1</w:t>
      </w:r>
      <w:r>
        <w:rPr>
          <w:noProof/>
        </w:rPr>
        <w:fldChar w:fldCharType="end"/>
      </w:r>
    </w:p>
    <w:p w14:paraId="693F6A2F"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2.</w:t>
      </w:r>
      <w:r>
        <w:rPr>
          <w:rFonts w:asciiTheme="minorHAnsi" w:eastAsiaTheme="minorEastAsia" w:hAnsiTheme="minorHAnsi" w:cstheme="minorBidi"/>
          <w:b w:val="0"/>
          <w:sz w:val="22"/>
          <w:szCs w:val="22"/>
        </w:rPr>
        <w:tab/>
      </w:r>
      <w:r w:rsidRPr="006D1097">
        <w:rPr>
          <w:rFonts w:asciiTheme="majorBidi" w:hAnsiTheme="majorBidi" w:cstheme="majorBidi"/>
        </w:rPr>
        <w:t>Overall Description</w:t>
      </w:r>
      <w:r>
        <w:tab/>
      </w:r>
      <w:r>
        <w:fldChar w:fldCharType="begin"/>
      </w:r>
      <w:r>
        <w:instrText xml:space="preserve"> PAGEREF _Toc85147716 \h </w:instrText>
      </w:r>
      <w:r>
        <w:fldChar w:fldCharType="separate"/>
      </w:r>
      <w:r>
        <w:t>2</w:t>
      </w:r>
      <w:r>
        <w:fldChar w:fldCharType="end"/>
      </w:r>
    </w:p>
    <w:p w14:paraId="40D9736D"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2.1</w:t>
      </w:r>
      <w:r>
        <w:rPr>
          <w:rFonts w:asciiTheme="minorHAnsi" w:eastAsiaTheme="minorEastAsia" w:hAnsiTheme="minorHAnsi" w:cstheme="minorBidi"/>
          <w:noProof/>
          <w:szCs w:val="22"/>
        </w:rPr>
        <w:tab/>
      </w:r>
      <w:r w:rsidRPr="006D1097">
        <w:rPr>
          <w:rFonts w:asciiTheme="majorBidi" w:hAnsiTheme="majorBidi" w:cstheme="majorBidi"/>
          <w:noProof/>
        </w:rPr>
        <w:t>Product Perspective</w:t>
      </w:r>
      <w:r>
        <w:rPr>
          <w:noProof/>
        </w:rPr>
        <w:tab/>
      </w:r>
      <w:r>
        <w:rPr>
          <w:noProof/>
        </w:rPr>
        <w:fldChar w:fldCharType="begin"/>
      </w:r>
      <w:r>
        <w:rPr>
          <w:noProof/>
        </w:rPr>
        <w:instrText xml:space="preserve"> PAGEREF _Toc85147717 \h </w:instrText>
      </w:r>
      <w:r>
        <w:rPr>
          <w:noProof/>
        </w:rPr>
      </w:r>
      <w:r>
        <w:rPr>
          <w:noProof/>
        </w:rPr>
        <w:fldChar w:fldCharType="separate"/>
      </w:r>
      <w:r>
        <w:rPr>
          <w:noProof/>
        </w:rPr>
        <w:t>2</w:t>
      </w:r>
      <w:r>
        <w:rPr>
          <w:noProof/>
        </w:rPr>
        <w:fldChar w:fldCharType="end"/>
      </w:r>
    </w:p>
    <w:p w14:paraId="712DFB14"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2.2</w:t>
      </w:r>
      <w:r>
        <w:rPr>
          <w:rFonts w:asciiTheme="minorHAnsi" w:eastAsiaTheme="minorEastAsia" w:hAnsiTheme="minorHAnsi" w:cstheme="minorBidi"/>
          <w:noProof/>
          <w:szCs w:val="22"/>
        </w:rPr>
        <w:tab/>
      </w:r>
      <w:r w:rsidRPr="006D1097">
        <w:rPr>
          <w:rFonts w:asciiTheme="majorBidi" w:hAnsiTheme="majorBidi" w:cstheme="majorBidi"/>
          <w:noProof/>
        </w:rPr>
        <w:t>Product Functions</w:t>
      </w:r>
      <w:r>
        <w:rPr>
          <w:noProof/>
        </w:rPr>
        <w:tab/>
      </w:r>
      <w:r>
        <w:rPr>
          <w:noProof/>
        </w:rPr>
        <w:fldChar w:fldCharType="begin"/>
      </w:r>
      <w:r>
        <w:rPr>
          <w:noProof/>
        </w:rPr>
        <w:instrText xml:space="preserve"> PAGEREF _Toc85147718 \h </w:instrText>
      </w:r>
      <w:r>
        <w:rPr>
          <w:noProof/>
        </w:rPr>
      </w:r>
      <w:r>
        <w:rPr>
          <w:noProof/>
        </w:rPr>
        <w:fldChar w:fldCharType="separate"/>
      </w:r>
      <w:r>
        <w:rPr>
          <w:noProof/>
        </w:rPr>
        <w:t>2</w:t>
      </w:r>
      <w:r>
        <w:rPr>
          <w:noProof/>
        </w:rPr>
        <w:fldChar w:fldCharType="end"/>
      </w:r>
    </w:p>
    <w:p w14:paraId="0C063058"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2.3</w:t>
      </w:r>
      <w:r>
        <w:rPr>
          <w:rFonts w:asciiTheme="minorHAnsi" w:eastAsiaTheme="minorEastAsia" w:hAnsiTheme="minorHAnsi" w:cstheme="minorBidi"/>
          <w:noProof/>
          <w:szCs w:val="22"/>
        </w:rPr>
        <w:tab/>
      </w:r>
      <w:r w:rsidRPr="006D1097">
        <w:rPr>
          <w:rFonts w:asciiTheme="majorBidi" w:hAnsiTheme="majorBidi" w:cstheme="majorBidi"/>
          <w:noProof/>
        </w:rPr>
        <w:t>User Classes and Characteristics</w:t>
      </w:r>
      <w:r>
        <w:rPr>
          <w:noProof/>
        </w:rPr>
        <w:tab/>
      </w:r>
      <w:r>
        <w:rPr>
          <w:noProof/>
        </w:rPr>
        <w:fldChar w:fldCharType="begin"/>
      </w:r>
      <w:r>
        <w:rPr>
          <w:noProof/>
        </w:rPr>
        <w:instrText xml:space="preserve"> PAGEREF _Toc85147719 \h </w:instrText>
      </w:r>
      <w:r>
        <w:rPr>
          <w:noProof/>
        </w:rPr>
      </w:r>
      <w:r>
        <w:rPr>
          <w:noProof/>
        </w:rPr>
        <w:fldChar w:fldCharType="separate"/>
      </w:r>
      <w:r>
        <w:rPr>
          <w:noProof/>
        </w:rPr>
        <w:t>3</w:t>
      </w:r>
      <w:r>
        <w:rPr>
          <w:noProof/>
        </w:rPr>
        <w:fldChar w:fldCharType="end"/>
      </w:r>
    </w:p>
    <w:p w14:paraId="64796008"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2.4</w:t>
      </w:r>
      <w:r>
        <w:rPr>
          <w:rFonts w:asciiTheme="minorHAnsi" w:eastAsiaTheme="minorEastAsia" w:hAnsiTheme="minorHAnsi" w:cstheme="minorBidi"/>
          <w:noProof/>
          <w:szCs w:val="22"/>
        </w:rPr>
        <w:tab/>
      </w:r>
      <w:r w:rsidRPr="006D1097">
        <w:rPr>
          <w:rFonts w:asciiTheme="majorBidi" w:hAnsiTheme="majorBidi" w:cstheme="majorBidi"/>
          <w:noProof/>
        </w:rPr>
        <w:t>Operating Environment</w:t>
      </w:r>
      <w:r>
        <w:rPr>
          <w:noProof/>
        </w:rPr>
        <w:tab/>
      </w:r>
      <w:r>
        <w:rPr>
          <w:noProof/>
        </w:rPr>
        <w:fldChar w:fldCharType="begin"/>
      </w:r>
      <w:r>
        <w:rPr>
          <w:noProof/>
        </w:rPr>
        <w:instrText xml:space="preserve"> PAGEREF _Toc85147720 \h </w:instrText>
      </w:r>
      <w:r>
        <w:rPr>
          <w:noProof/>
        </w:rPr>
      </w:r>
      <w:r>
        <w:rPr>
          <w:noProof/>
        </w:rPr>
        <w:fldChar w:fldCharType="separate"/>
      </w:r>
      <w:r>
        <w:rPr>
          <w:noProof/>
        </w:rPr>
        <w:t>3</w:t>
      </w:r>
      <w:r>
        <w:rPr>
          <w:noProof/>
        </w:rPr>
        <w:fldChar w:fldCharType="end"/>
      </w:r>
    </w:p>
    <w:p w14:paraId="1F65F85D"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2.5</w:t>
      </w:r>
      <w:r>
        <w:rPr>
          <w:rFonts w:asciiTheme="minorHAnsi" w:eastAsiaTheme="minorEastAsia" w:hAnsiTheme="minorHAnsi" w:cstheme="minorBidi"/>
          <w:noProof/>
          <w:szCs w:val="22"/>
        </w:rPr>
        <w:tab/>
      </w:r>
      <w:r w:rsidRPr="006D1097">
        <w:rPr>
          <w:rFonts w:asciiTheme="majorBidi" w:hAnsiTheme="majorBidi" w:cstheme="majorBidi"/>
          <w:noProof/>
        </w:rPr>
        <w:t>Design and Implementation Constraints</w:t>
      </w:r>
      <w:r>
        <w:rPr>
          <w:noProof/>
        </w:rPr>
        <w:tab/>
      </w:r>
      <w:r>
        <w:rPr>
          <w:noProof/>
        </w:rPr>
        <w:fldChar w:fldCharType="begin"/>
      </w:r>
      <w:r>
        <w:rPr>
          <w:noProof/>
        </w:rPr>
        <w:instrText xml:space="preserve"> PAGEREF _Toc85147721 \h </w:instrText>
      </w:r>
      <w:r>
        <w:rPr>
          <w:noProof/>
        </w:rPr>
      </w:r>
      <w:r>
        <w:rPr>
          <w:noProof/>
        </w:rPr>
        <w:fldChar w:fldCharType="separate"/>
      </w:r>
      <w:r>
        <w:rPr>
          <w:noProof/>
        </w:rPr>
        <w:t>4</w:t>
      </w:r>
      <w:r>
        <w:rPr>
          <w:noProof/>
        </w:rPr>
        <w:fldChar w:fldCharType="end"/>
      </w:r>
    </w:p>
    <w:p w14:paraId="25F5B904"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2.6</w:t>
      </w:r>
      <w:r>
        <w:rPr>
          <w:rFonts w:asciiTheme="minorHAnsi" w:eastAsiaTheme="minorEastAsia" w:hAnsiTheme="minorHAnsi" w:cstheme="minorBidi"/>
          <w:noProof/>
          <w:szCs w:val="22"/>
        </w:rPr>
        <w:tab/>
      </w:r>
      <w:r w:rsidRPr="006D1097">
        <w:rPr>
          <w:rFonts w:asciiTheme="majorBidi" w:hAnsiTheme="majorBidi" w:cstheme="majorBidi"/>
          <w:noProof/>
        </w:rPr>
        <w:t>User Documentation</w:t>
      </w:r>
      <w:r>
        <w:rPr>
          <w:noProof/>
        </w:rPr>
        <w:tab/>
      </w:r>
      <w:r>
        <w:rPr>
          <w:noProof/>
        </w:rPr>
        <w:fldChar w:fldCharType="begin"/>
      </w:r>
      <w:r>
        <w:rPr>
          <w:noProof/>
        </w:rPr>
        <w:instrText xml:space="preserve"> PAGEREF _Toc85147722 \h </w:instrText>
      </w:r>
      <w:r>
        <w:rPr>
          <w:noProof/>
        </w:rPr>
      </w:r>
      <w:r>
        <w:rPr>
          <w:noProof/>
        </w:rPr>
        <w:fldChar w:fldCharType="separate"/>
      </w:r>
      <w:r>
        <w:rPr>
          <w:noProof/>
        </w:rPr>
        <w:t>4</w:t>
      </w:r>
      <w:r>
        <w:rPr>
          <w:noProof/>
        </w:rPr>
        <w:fldChar w:fldCharType="end"/>
      </w:r>
    </w:p>
    <w:p w14:paraId="5EC78EE4"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2.7</w:t>
      </w:r>
      <w:r>
        <w:rPr>
          <w:rFonts w:asciiTheme="minorHAnsi" w:eastAsiaTheme="minorEastAsia" w:hAnsiTheme="minorHAnsi" w:cstheme="minorBidi"/>
          <w:noProof/>
          <w:szCs w:val="22"/>
        </w:rPr>
        <w:tab/>
      </w:r>
      <w:r w:rsidRPr="006D1097">
        <w:rPr>
          <w:rFonts w:asciiTheme="majorBidi" w:hAnsiTheme="majorBidi" w:cstheme="majorBidi"/>
          <w:noProof/>
        </w:rPr>
        <w:t>Assumptions and Dependencies</w:t>
      </w:r>
      <w:r>
        <w:rPr>
          <w:noProof/>
        </w:rPr>
        <w:tab/>
      </w:r>
      <w:r>
        <w:rPr>
          <w:noProof/>
        </w:rPr>
        <w:fldChar w:fldCharType="begin"/>
      </w:r>
      <w:r>
        <w:rPr>
          <w:noProof/>
        </w:rPr>
        <w:instrText xml:space="preserve"> PAGEREF _Toc85147723 \h </w:instrText>
      </w:r>
      <w:r>
        <w:rPr>
          <w:noProof/>
        </w:rPr>
      </w:r>
      <w:r>
        <w:rPr>
          <w:noProof/>
        </w:rPr>
        <w:fldChar w:fldCharType="separate"/>
      </w:r>
      <w:r>
        <w:rPr>
          <w:noProof/>
        </w:rPr>
        <w:t>5</w:t>
      </w:r>
      <w:r>
        <w:rPr>
          <w:noProof/>
        </w:rPr>
        <w:fldChar w:fldCharType="end"/>
      </w:r>
    </w:p>
    <w:p w14:paraId="28C1A2C3"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3.</w:t>
      </w:r>
      <w:r>
        <w:rPr>
          <w:rFonts w:asciiTheme="minorHAnsi" w:eastAsiaTheme="minorEastAsia" w:hAnsiTheme="minorHAnsi" w:cstheme="minorBidi"/>
          <w:b w:val="0"/>
          <w:sz w:val="22"/>
          <w:szCs w:val="22"/>
        </w:rPr>
        <w:tab/>
      </w:r>
      <w:r w:rsidRPr="006D1097">
        <w:rPr>
          <w:rFonts w:asciiTheme="majorBidi" w:hAnsiTheme="majorBidi" w:cstheme="majorBidi"/>
        </w:rPr>
        <w:t>External Interface Requirements</w:t>
      </w:r>
      <w:r>
        <w:tab/>
      </w:r>
      <w:r>
        <w:fldChar w:fldCharType="begin"/>
      </w:r>
      <w:r>
        <w:instrText xml:space="preserve"> PAGEREF _Toc85147724 \h </w:instrText>
      </w:r>
      <w:r>
        <w:fldChar w:fldCharType="separate"/>
      </w:r>
      <w:r>
        <w:t>5</w:t>
      </w:r>
      <w:r>
        <w:fldChar w:fldCharType="end"/>
      </w:r>
    </w:p>
    <w:p w14:paraId="278DD5D4"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3.1</w:t>
      </w:r>
      <w:r>
        <w:rPr>
          <w:rFonts w:asciiTheme="minorHAnsi" w:eastAsiaTheme="minorEastAsia" w:hAnsiTheme="minorHAnsi" w:cstheme="minorBidi"/>
          <w:noProof/>
          <w:szCs w:val="22"/>
        </w:rPr>
        <w:tab/>
      </w:r>
      <w:r w:rsidRPr="006D1097">
        <w:rPr>
          <w:rFonts w:asciiTheme="majorBidi" w:hAnsiTheme="majorBidi" w:cstheme="majorBidi"/>
          <w:noProof/>
        </w:rPr>
        <w:t>User Interfaces</w:t>
      </w:r>
      <w:r>
        <w:rPr>
          <w:noProof/>
        </w:rPr>
        <w:tab/>
      </w:r>
      <w:r>
        <w:rPr>
          <w:noProof/>
        </w:rPr>
        <w:fldChar w:fldCharType="begin"/>
      </w:r>
      <w:r>
        <w:rPr>
          <w:noProof/>
        </w:rPr>
        <w:instrText xml:space="preserve"> PAGEREF _Toc85147725 \h </w:instrText>
      </w:r>
      <w:r>
        <w:rPr>
          <w:noProof/>
        </w:rPr>
      </w:r>
      <w:r>
        <w:rPr>
          <w:noProof/>
        </w:rPr>
        <w:fldChar w:fldCharType="separate"/>
      </w:r>
      <w:r>
        <w:rPr>
          <w:noProof/>
        </w:rPr>
        <w:t>5</w:t>
      </w:r>
      <w:r>
        <w:rPr>
          <w:noProof/>
        </w:rPr>
        <w:fldChar w:fldCharType="end"/>
      </w:r>
    </w:p>
    <w:p w14:paraId="0750E855"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3.2</w:t>
      </w:r>
      <w:r>
        <w:rPr>
          <w:rFonts w:asciiTheme="minorHAnsi" w:eastAsiaTheme="minorEastAsia" w:hAnsiTheme="minorHAnsi" w:cstheme="minorBidi"/>
          <w:noProof/>
          <w:szCs w:val="22"/>
        </w:rPr>
        <w:tab/>
      </w:r>
      <w:r w:rsidRPr="006D1097">
        <w:rPr>
          <w:rFonts w:asciiTheme="majorBidi" w:hAnsiTheme="majorBidi" w:cstheme="majorBidi"/>
          <w:noProof/>
        </w:rPr>
        <w:t>Hardware Interfaces</w:t>
      </w:r>
      <w:r>
        <w:rPr>
          <w:noProof/>
        </w:rPr>
        <w:tab/>
      </w:r>
      <w:r>
        <w:rPr>
          <w:noProof/>
        </w:rPr>
        <w:fldChar w:fldCharType="begin"/>
      </w:r>
      <w:r>
        <w:rPr>
          <w:noProof/>
        </w:rPr>
        <w:instrText xml:space="preserve"> PAGEREF _Toc85147726 \h </w:instrText>
      </w:r>
      <w:r>
        <w:rPr>
          <w:noProof/>
        </w:rPr>
      </w:r>
      <w:r>
        <w:rPr>
          <w:noProof/>
        </w:rPr>
        <w:fldChar w:fldCharType="separate"/>
      </w:r>
      <w:r>
        <w:rPr>
          <w:noProof/>
        </w:rPr>
        <w:t>5</w:t>
      </w:r>
      <w:r>
        <w:rPr>
          <w:noProof/>
        </w:rPr>
        <w:fldChar w:fldCharType="end"/>
      </w:r>
    </w:p>
    <w:p w14:paraId="45EDAED7"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3.3</w:t>
      </w:r>
      <w:r>
        <w:rPr>
          <w:rFonts w:asciiTheme="minorHAnsi" w:eastAsiaTheme="minorEastAsia" w:hAnsiTheme="minorHAnsi" w:cstheme="minorBidi"/>
          <w:noProof/>
          <w:szCs w:val="22"/>
        </w:rPr>
        <w:tab/>
      </w:r>
      <w:r w:rsidRPr="006D1097">
        <w:rPr>
          <w:rFonts w:asciiTheme="majorBidi" w:hAnsiTheme="majorBidi" w:cstheme="majorBidi"/>
          <w:noProof/>
        </w:rPr>
        <w:t>Software Interfaces</w:t>
      </w:r>
      <w:r>
        <w:rPr>
          <w:noProof/>
        </w:rPr>
        <w:tab/>
      </w:r>
      <w:r>
        <w:rPr>
          <w:noProof/>
        </w:rPr>
        <w:fldChar w:fldCharType="begin"/>
      </w:r>
      <w:r>
        <w:rPr>
          <w:noProof/>
        </w:rPr>
        <w:instrText xml:space="preserve"> PAGEREF _Toc85147727 \h </w:instrText>
      </w:r>
      <w:r>
        <w:rPr>
          <w:noProof/>
        </w:rPr>
      </w:r>
      <w:r>
        <w:rPr>
          <w:noProof/>
        </w:rPr>
        <w:fldChar w:fldCharType="separate"/>
      </w:r>
      <w:r>
        <w:rPr>
          <w:noProof/>
        </w:rPr>
        <w:t>5</w:t>
      </w:r>
      <w:r>
        <w:rPr>
          <w:noProof/>
        </w:rPr>
        <w:fldChar w:fldCharType="end"/>
      </w:r>
    </w:p>
    <w:p w14:paraId="4A593D28"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asciiTheme="majorBidi" w:hAnsiTheme="majorBidi" w:cstheme="majorBidi"/>
          <w:noProof/>
        </w:rPr>
        <w:t>3.4</w:t>
      </w:r>
      <w:r>
        <w:rPr>
          <w:rFonts w:asciiTheme="minorHAnsi" w:eastAsiaTheme="minorEastAsia" w:hAnsiTheme="minorHAnsi" w:cstheme="minorBidi"/>
          <w:noProof/>
          <w:szCs w:val="22"/>
        </w:rPr>
        <w:tab/>
      </w:r>
      <w:r w:rsidRPr="006D1097">
        <w:rPr>
          <w:rFonts w:asciiTheme="majorBidi" w:hAnsiTheme="majorBidi" w:cstheme="majorBidi"/>
          <w:noProof/>
        </w:rPr>
        <w:t>Communications Interfaces</w:t>
      </w:r>
      <w:r>
        <w:rPr>
          <w:noProof/>
        </w:rPr>
        <w:tab/>
      </w:r>
      <w:r>
        <w:rPr>
          <w:noProof/>
        </w:rPr>
        <w:fldChar w:fldCharType="begin"/>
      </w:r>
      <w:r>
        <w:rPr>
          <w:noProof/>
        </w:rPr>
        <w:instrText xml:space="preserve"> PAGEREF _Toc85147728 \h </w:instrText>
      </w:r>
      <w:r>
        <w:rPr>
          <w:noProof/>
        </w:rPr>
      </w:r>
      <w:r>
        <w:rPr>
          <w:noProof/>
        </w:rPr>
        <w:fldChar w:fldCharType="separate"/>
      </w:r>
      <w:r>
        <w:rPr>
          <w:noProof/>
        </w:rPr>
        <w:t>5</w:t>
      </w:r>
      <w:r>
        <w:rPr>
          <w:noProof/>
        </w:rPr>
        <w:fldChar w:fldCharType="end"/>
      </w:r>
    </w:p>
    <w:p w14:paraId="5C8BF335" w14:textId="77777777" w:rsidR="00F46239" w:rsidRDefault="00F4623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rsidRPr="006D1097">
        <w:rPr>
          <w:rFonts w:eastAsia="Arial"/>
        </w:rPr>
        <w:t>System Features</w:t>
      </w:r>
      <w:r>
        <w:tab/>
      </w:r>
      <w:r>
        <w:fldChar w:fldCharType="begin"/>
      </w:r>
      <w:r>
        <w:instrText xml:space="preserve"> PAGEREF _Toc85147729 \h </w:instrText>
      </w:r>
      <w:r>
        <w:fldChar w:fldCharType="separate"/>
      </w:r>
      <w:r>
        <w:t>6</w:t>
      </w:r>
      <w:r>
        <w:fldChar w:fldCharType="end"/>
      </w:r>
    </w:p>
    <w:p w14:paraId="7FFE239F" w14:textId="6F54F07A" w:rsidR="00F46239" w:rsidRDefault="00F46239">
      <w:pPr>
        <w:pStyle w:val="TOC2"/>
        <w:rPr>
          <w:rFonts w:asciiTheme="minorHAnsi" w:eastAsiaTheme="minorEastAsia" w:hAnsiTheme="minorHAnsi" w:cstheme="minorBidi"/>
          <w:noProof/>
          <w:szCs w:val="22"/>
        </w:rPr>
      </w:pPr>
      <w:r>
        <w:rPr>
          <w:noProof/>
        </w:rPr>
        <w:tab/>
      </w:r>
      <w:r>
        <w:rPr>
          <w:noProof/>
        </w:rPr>
        <w:fldChar w:fldCharType="begin"/>
      </w:r>
      <w:r>
        <w:rPr>
          <w:noProof/>
        </w:rPr>
        <w:instrText xml:space="preserve"> PAGEREF _Toc85147730 \h </w:instrText>
      </w:r>
      <w:r>
        <w:rPr>
          <w:noProof/>
        </w:rPr>
      </w:r>
      <w:r>
        <w:rPr>
          <w:noProof/>
        </w:rPr>
        <w:fldChar w:fldCharType="separate"/>
      </w:r>
      <w:r>
        <w:rPr>
          <w:noProof/>
        </w:rPr>
        <w:t>6</w:t>
      </w:r>
      <w:r>
        <w:rPr>
          <w:noProof/>
        </w:rPr>
        <w:fldChar w:fldCharType="end"/>
      </w:r>
    </w:p>
    <w:p w14:paraId="53A99621" w14:textId="77777777" w:rsidR="00F46239" w:rsidRDefault="00F46239">
      <w:pPr>
        <w:pStyle w:val="TOC2"/>
        <w:tabs>
          <w:tab w:val="left" w:pos="960"/>
        </w:tabs>
        <w:rPr>
          <w:rFonts w:asciiTheme="minorHAnsi" w:eastAsiaTheme="minorEastAsia" w:hAnsiTheme="minorHAnsi" w:cstheme="minorBidi"/>
          <w:noProof/>
          <w:szCs w:val="22"/>
        </w:rPr>
      </w:pPr>
      <w:r w:rsidRPr="006D1097">
        <w:rPr>
          <w:rFonts w:eastAsia="Arial"/>
          <w:noProof/>
        </w:rPr>
        <w:t>4.1</w:t>
      </w:r>
      <w:r>
        <w:rPr>
          <w:rFonts w:asciiTheme="minorHAnsi" w:eastAsiaTheme="minorEastAsia" w:hAnsiTheme="minorHAnsi" w:cstheme="minorBidi"/>
          <w:noProof/>
          <w:szCs w:val="22"/>
        </w:rPr>
        <w:tab/>
      </w:r>
      <w:r w:rsidRPr="006D1097">
        <w:rPr>
          <w:rFonts w:eastAsia="Arial"/>
          <w:noProof/>
        </w:rPr>
        <w:t>Account Management</w:t>
      </w:r>
      <w:r>
        <w:rPr>
          <w:noProof/>
        </w:rPr>
        <w:tab/>
      </w:r>
      <w:r>
        <w:rPr>
          <w:noProof/>
        </w:rPr>
        <w:fldChar w:fldCharType="begin"/>
      </w:r>
      <w:r>
        <w:rPr>
          <w:noProof/>
        </w:rPr>
        <w:instrText xml:space="preserve"> PAGEREF _Toc85147731 \h </w:instrText>
      </w:r>
      <w:r>
        <w:rPr>
          <w:noProof/>
        </w:rPr>
      </w:r>
      <w:r>
        <w:rPr>
          <w:noProof/>
        </w:rPr>
        <w:fldChar w:fldCharType="separate"/>
      </w:r>
      <w:r>
        <w:rPr>
          <w:noProof/>
        </w:rPr>
        <w:t>6</w:t>
      </w:r>
      <w:r>
        <w:rPr>
          <w:noProof/>
        </w:rPr>
        <w:fldChar w:fldCharType="end"/>
      </w:r>
    </w:p>
    <w:p w14:paraId="2BF14422" w14:textId="77777777" w:rsidR="00F46239" w:rsidRDefault="00F4623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6D1097">
        <w:rPr>
          <w:rFonts w:eastAsia="Arial"/>
          <w:noProof/>
        </w:rPr>
        <w:t>Play Game</w:t>
      </w:r>
      <w:r>
        <w:rPr>
          <w:noProof/>
        </w:rPr>
        <w:tab/>
      </w:r>
      <w:r>
        <w:rPr>
          <w:noProof/>
        </w:rPr>
        <w:fldChar w:fldCharType="begin"/>
      </w:r>
      <w:r>
        <w:rPr>
          <w:noProof/>
        </w:rPr>
        <w:instrText xml:space="preserve"> PAGEREF _Toc85147732 \h </w:instrText>
      </w:r>
      <w:r>
        <w:rPr>
          <w:noProof/>
        </w:rPr>
      </w:r>
      <w:r>
        <w:rPr>
          <w:noProof/>
        </w:rPr>
        <w:fldChar w:fldCharType="separate"/>
      </w:r>
      <w:r>
        <w:rPr>
          <w:noProof/>
        </w:rPr>
        <w:t>12</w:t>
      </w:r>
      <w:r>
        <w:rPr>
          <w:noProof/>
        </w:rPr>
        <w:fldChar w:fldCharType="end"/>
      </w:r>
    </w:p>
    <w:p w14:paraId="61CFA584" w14:textId="77777777" w:rsidR="00F46239" w:rsidRDefault="00F4623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6D1097">
        <w:rPr>
          <w:rFonts w:eastAsia="Arial"/>
          <w:noProof/>
        </w:rPr>
        <w:t>In – Game Features</w:t>
      </w:r>
      <w:r>
        <w:rPr>
          <w:noProof/>
        </w:rPr>
        <w:tab/>
      </w:r>
      <w:r>
        <w:rPr>
          <w:noProof/>
        </w:rPr>
        <w:fldChar w:fldCharType="begin"/>
      </w:r>
      <w:r>
        <w:rPr>
          <w:noProof/>
        </w:rPr>
        <w:instrText xml:space="preserve"> PAGEREF _Toc85147733 \h </w:instrText>
      </w:r>
      <w:r>
        <w:rPr>
          <w:noProof/>
        </w:rPr>
      </w:r>
      <w:r>
        <w:rPr>
          <w:noProof/>
        </w:rPr>
        <w:fldChar w:fldCharType="separate"/>
      </w:r>
      <w:r>
        <w:rPr>
          <w:noProof/>
        </w:rPr>
        <w:t>15</w:t>
      </w:r>
      <w:r>
        <w:rPr>
          <w:noProof/>
        </w:rPr>
        <w:fldChar w:fldCharType="end"/>
      </w:r>
    </w:p>
    <w:p w14:paraId="760D98A2" w14:textId="77777777" w:rsidR="00F46239" w:rsidRDefault="00F4623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6D1097">
        <w:rPr>
          <w:rFonts w:eastAsia="Arial"/>
          <w:noProof/>
        </w:rPr>
        <w:t>Pause Menu</w:t>
      </w:r>
      <w:r>
        <w:rPr>
          <w:noProof/>
        </w:rPr>
        <w:tab/>
      </w:r>
      <w:r>
        <w:rPr>
          <w:noProof/>
        </w:rPr>
        <w:fldChar w:fldCharType="begin"/>
      </w:r>
      <w:r>
        <w:rPr>
          <w:noProof/>
        </w:rPr>
        <w:instrText xml:space="preserve"> PAGEREF _Toc85147734 \h </w:instrText>
      </w:r>
      <w:r>
        <w:rPr>
          <w:noProof/>
        </w:rPr>
      </w:r>
      <w:r>
        <w:rPr>
          <w:noProof/>
        </w:rPr>
        <w:fldChar w:fldCharType="separate"/>
      </w:r>
      <w:r>
        <w:rPr>
          <w:noProof/>
        </w:rPr>
        <w:t>17</w:t>
      </w:r>
      <w:r>
        <w:rPr>
          <w:noProof/>
        </w:rPr>
        <w:fldChar w:fldCharType="end"/>
      </w:r>
    </w:p>
    <w:p w14:paraId="02A57D56" w14:textId="77777777" w:rsidR="00F46239" w:rsidRDefault="00F4623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6D1097">
        <w:rPr>
          <w:rFonts w:eastAsia="Arial"/>
          <w:noProof/>
        </w:rPr>
        <w:t>Setting Menu</w:t>
      </w:r>
      <w:r>
        <w:rPr>
          <w:noProof/>
        </w:rPr>
        <w:tab/>
      </w:r>
      <w:r>
        <w:rPr>
          <w:noProof/>
        </w:rPr>
        <w:fldChar w:fldCharType="begin"/>
      </w:r>
      <w:r>
        <w:rPr>
          <w:noProof/>
        </w:rPr>
        <w:instrText xml:space="preserve"> PAGEREF _Toc85147735 \h </w:instrText>
      </w:r>
      <w:r>
        <w:rPr>
          <w:noProof/>
        </w:rPr>
      </w:r>
      <w:r>
        <w:rPr>
          <w:noProof/>
        </w:rPr>
        <w:fldChar w:fldCharType="separate"/>
      </w:r>
      <w:r>
        <w:rPr>
          <w:noProof/>
        </w:rPr>
        <w:t>18</w:t>
      </w:r>
      <w:r>
        <w:rPr>
          <w:noProof/>
        </w:rPr>
        <w:fldChar w:fldCharType="end"/>
      </w:r>
    </w:p>
    <w:p w14:paraId="21C5F0BC" w14:textId="77777777" w:rsidR="00F46239" w:rsidRDefault="00F4623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6D1097">
        <w:rPr>
          <w:rFonts w:eastAsia="Arial"/>
          <w:noProof/>
        </w:rPr>
        <w:t>User Support</w:t>
      </w:r>
      <w:r>
        <w:rPr>
          <w:noProof/>
        </w:rPr>
        <w:tab/>
      </w:r>
      <w:r>
        <w:rPr>
          <w:noProof/>
        </w:rPr>
        <w:fldChar w:fldCharType="begin"/>
      </w:r>
      <w:r>
        <w:rPr>
          <w:noProof/>
        </w:rPr>
        <w:instrText xml:space="preserve"> PAGEREF _Toc85147736 \h </w:instrText>
      </w:r>
      <w:r>
        <w:rPr>
          <w:noProof/>
        </w:rPr>
      </w:r>
      <w:r>
        <w:rPr>
          <w:noProof/>
        </w:rPr>
        <w:fldChar w:fldCharType="separate"/>
      </w:r>
      <w:r>
        <w:rPr>
          <w:noProof/>
        </w:rPr>
        <w:t>20</w:t>
      </w:r>
      <w:r>
        <w:rPr>
          <w:noProof/>
        </w:rPr>
        <w:fldChar w:fldCharType="end"/>
      </w:r>
    </w:p>
    <w:p w14:paraId="41B12162" w14:textId="77777777" w:rsidR="00F46239" w:rsidRDefault="00F46239">
      <w:pPr>
        <w:pStyle w:val="TOC2"/>
        <w:tabs>
          <w:tab w:val="left" w:pos="96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6D1097">
        <w:rPr>
          <w:rFonts w:eastAsia="Arial"/>
          <w:noProof/>
        </w:rPr>
        <w:t>View Statistics</w:t>
      </w:r>
      <w:r>
        <w:rPr>
          <w:noProof/>
        </w:rPr>
        <w:tab/>
      </w:r>
      <w:r>
        <w:rPr>
          <w:noProof/>
        </w:rPr>
        <w:fldChar w:fldCharType="begin"/>
      </w:r>
      <w:r>
        <w:rPr>
          <w:noProof/>
        </w:rPr>
        <w:instrText xml:space="preserve"> PAGEREF _Toc85147737 \h </w:instrText>
      </w:r>
      <w:r>
        <w:rPr>
          <w:noProof/>
        </w:rPr>
      </w:r>
      <w:r>
        <w:rPr>
          <w:noProof/>
        </w:rPr>
        <w:fldChar w:fldCharType="separate"/>
      </w:r>
      <w:r>
        <w:rPr>
          <w:noProof/>
        </w:rPr>
        <w:t>22</w:t>
      </w:r>
      <w:r>
        <w:rPr>
          <w:noProof/>
        </w:rPr>
        <w:fldChar w:fldCharType="end"/>
      </w:r>
    </w:p>
    <w:p w14:paraId="435A8937" w14:textId="77777777" w:rsidR="00F46239" w:rsidRDefault="00F46239">
      <w:pPr>
        <w:pStyle w:val="TOC2"/>
        <w:tabs>
          <w:tab w:val="left" w:pos="96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6D1097">
        <w:rPr>
          <w:rFonts w:eastAsia="Arial"/>
          <w:noProof/>
        </w:rPr>
        <w:t>View Events</w:t>
      </w:r>
      <w:r>
        <w:rPr>
          <w:noProof/>
        </w:rPr>
        <w:tab/>
      </w:r>
      <w:r>
        <w:rPr>
          <w:noProof/>
        </w:rPr>
        <w:fldChar w:fldCharType="begin"/>
      </w:r>
      <w:r>
        <w:rPr>
          <w:noProof/>
        </w:rPr>
        <w:instrText xml:space="preserve"> PAGEREF _Toc85147738 \h </w:instrText>
      </w:r>
      <w:r>
        <w:rPr>
          <w:noProof/>
        </w:rPr>
      </w:r>
      <w:r>
        <w:rPr>
          <w:noProof/>
        </w:rPr>
        <w:fldChar w:fldCharType="separate"/>
      </w:r>
      <w:r>
        <w:rPr>
          <w:noProof/>
        </w:rPr>
        <w:t>23</w:t>
      </w:r>
      <w:r>
        <w:rPr>
          <w:noProof/>
        </w:rPr>
        <w:fldChar w:fldCharType="end"/>
      </w:r>
    </w:p>
    <w:p w14:paraId="034EC9F1" w14:textId="77777777" w:rsidR="00F46239" w:rsidRDefault="00F46239">
      <w:pPr>
        <w:pStyle w:val="TOC2"/>
        <w:tabs>
          <w:tab w:val="left" w:pos="96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Administration</w:t>
      </w:r>
      <w:r>
        <w:rPr>
          <w:noProof/>
        </w:rPr>
        <w:tab/>
      </w:r>
      <w:r>
        <w:rPr>
          <w:noProof/>
        </w:rPr>
        <w:fldChar w:fldCharType="begin"/>
      </w:r>
      <w:r>
        <w:rPr>
          <w:noProof/>
        </w:rPr>
        <w:instrText xml:space="preserve"> PAGEREF _Toc85147739 \h </w:instrText>
      </w:r>
      <w:r>
        <w:rPr>
          <w:noProof/>
        </w:rPr>
      </w:r>
      <w:r>
        <w:rPr>
          <w:noProof/>
        </w:rPr>
        <w:fldChar w:fldCharType="separate"/>
      </w:r>
      <w:r>
        <w:rPr>
          <w:noProof/>
        </w:rPr>
        <w:t>25</w:t>
      </w:r>
      <w:r>
        <w:rPr>
          <w:noProof/>
        </w:rPr>
        <w:fldChar w:fldCharType="end"/>
      </w:r>
    </w:p>
    <w:p w14:paraId="00A5D68E"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5. Other Nonfunctional Requirements</w:t>
      </w:r>
      <w:r>
        <w:tab/>
      </w:r>
      <w:r>
        <w:fldChar w:fldCharType="begin"/>
      </w:r>
      <w:r>
        <w:instrText xml:space="preserve"> PAGEREF _Toc85147740 \h </w:instrText>
      </w:r>
      <w:r>
        <w:fldChar w:fldCharType="separate"/>
      </w:r>
      <w:r>
        <w:t>28</w:t>
      </w:r>
      <w:r>
        <w:fldChar w:fldCharType="end"/>
      </w:r>
    </w:p>
    <w:p w14:paraId="7524BB4F" w14:textId="77777777" w:rsidR="00F46239" w:rsidRDefault="00F46239">
      <w:pPr>
        <w:pStyle w:val="TOC2"/>
        <w:rPr>
          <w:rFonts w:asciiTheme="minorHAnsi" w:eastAsiaTheme="minorEastAsia" w:hAnsiTheme="minorHAnsi" w:cstheme="minorBidi"/>
          <w:noProof/>
          <w:szCs w:val="22"/>
        </w:rPr>
      </w:pPr>
      <w:r w:rsidRPr="006D1097">
        <w:rPr>
          <w:rFonts w:asciiTheme="majorBidi" w:hAnsiTheme="majorBidi" w:cstheme="majorBidi"/>
          <w:noProof/>
        </w:rPr>
        <w:t>5.1 Performance Requirements</w:t>
      </w:r>
      <w:r>
        <w:rPr>
          <w:noProof/>
        </w:rPr>
        <w:tab/>
      </w:r>
      <w:r>
        <w:rPr>
          <w:noProof/>
        </w:rPr>
        <w:fldChar w:fldCharType="begin"/>
      </w:r>
      <w:r>
        <w:rPr>
          <w:noProof/>
        </w:rPr>
        <w:instrText xml:space="preserve"> PAGEREF _Toc85147741 \h </w:instrText>
      </w:r>
      <w:r>
        <w:rPr>
          <w:noProof/>
        </w:rPr>
      </w:r>
      <w:r>
        <w:rPr>
          <w:noProof/>
        </w:rPr>
        <w:fldChar w:fldCharType="separate"/>
      </w:r>
      <w:r>
        <w:rPr>
          <w:noProof/>
        </w:rPr>
        <w:t>28</w:t>
      </w:r>
      <w:r>
        <w:rPr>
          <w:noProof/>
        </w:rPr>
        <w:fldChar w:fldCharType="end"/>
      </w:r>
    </w:p>
    <w:p w14:paraId="1D32BF9B" w14:textId="77777777" w:rsidR="00F46239" w:rsidRDefault="00F46239">
      <w:pPr>
        <w:pStyle w:val="TOC2"/>
        <w:rPr>
          <w:rFonts w:asciiTheme="minorHAnsi" w:eastAsiaTheme="minorEastAsia" w:hAnsiTheme="minorHAnsi" w:cstheme="minorBidi"/>
          <w:noProof/>
          <w:szCs w:val="22"/>
        </w:rPr>
      </w:pPr>
      <w:r w:rsidRPr="006D1097">
        <w:rPr>
          <w:rFonts w:asciiTheme="majorBidi" w:hAnsiTheme="majorBidi" w:cstheme="majorBidi"/>
          <w:noProof/>
        </w:rPr>
        <w:t>5.2 Safety Requirements</w:t>
      </w:r>
      <w:r>
        <w:rPr>
          <w:noProof/>
        </w:rPr>
        <w:tab/>
      </w:r>
      <w:r>
        <w:rPr>
          <w:noProof/>
        </w:rPr>
        <w:fldChar w:fldCharType="begin"/>
      </w:r>
      <w:r>
        <w:rPr>
          <w:noProof/>
        </w:rPr>
        <w:instrText xml:space="preserve"> PAGEREF _Toc85147742 \h </w:instrText>
      </w:r>
      <w:r>
        <w:rPr>
          <w:noProof/>
        </w:rPr>
      </w:r>
      <w:r>
        <w:rPr>
          <w:noProof/>
        </w:rPr>
        <w:fldChar w:fldCharType="separate"/>
      </w:r>
      <w:r>
        <w:rPr>
          <w:noProof/>
        </w:rPr>
        <w:t>29</w:t>
      </w:r>
      <w:r>
        <w:rPr>
          <w:noProof/>
        </w:rPr>
        <w:fldChar w:fldCharType="end"/>
      </w:r>
    </w:p>
    <w:p w14:paraId="3EED51FC" w14:textId="77777777" w:rsidR="00F46239" w:rsidRDefault="00F46239">
      <w:pPr>
        <w:pStyle w:val="TOC2"/>
        <w:rPr>
          <w:rFonts w:asciiTheme="minorHAnsi" w:eastAsiaTheme="minorEastAsia" w:hAnsiTheme="minorHAnsi" w:cstheme="minorBidi"/>
          <w:noProof/>
          <w:szCs w:val="22"/>
        </w:rPr>
      </w:pPr>
      <w:r w:rsidRPr="006D1097">
        <w:rPr>
          <w:rFonts w:asciiTheme="majorBidi" w:hAnsiTheme="majorBidi" w:cstheme="majorBidi"/>
          <w:noProof/>
        </w:rPr>
        <w:t>5.3 Security Requirements</w:t>
      </w:r>
      <w:r>
        <w:rPr>
          <w:noProof/>
        </w:rPr>
        <w:tab/>
      </w:r>
      <w:r>
        <w:rPr>
          <w:noProof/>
        </w:rPr>
        <w:fldChar w:fldCharType="begin"/>
      </w:r>
      <w:r>
        <w:rPr>
          <w:noProof/>
        </w:rPr>
        <w:instrText xml:space="preserve"> PAGEREF _Toc85147743 \h </w:instrText>
      </w:r>
      <w:r>
        <w:rPr>
          <w:noProof/>
        </w:rPr>
      </w:r>
      <w:r>
        <w:rPr>
          <w:noProof/>
        </w:rPr>
        <w:fldChar w:fldCharType="separate"/>
      </w:r>
      <w:r>
        <w:rPr>
          <w:noProof/>
        </w:rPr>
        <w:t>29</w:t>
      </w:r>
      <w:r>
        <w:rPr>
          <w:noProof/>
        </w:rPr>
        <w:fldChar w:fldCharType="end"/>
      </w:r>
    </w:p>
    <w:p w14:paraId="316EFEA0" w14:textId="77777777" w:rsidR="00F46239" w:rsidRDefault="00F46239">
      <w:pPr>
        <w:pStyle w:val="TOC2"/>
        <w:rPr>
          <w:rFonts w:asciiTheme="minorHAnsi" w:eastAsiaTheme="minorEastAsia" w:hAnsiTheme="minorHAnsi" w:cstheme="minorBidi"/>
          <w:noProof/>
          <w:szCs w:val="22"/>
        </w:rPr>
      </w:pPr>
      <w:r w:rsidRPr="006D1097">
        <w:rPr>
          <w:rFonts w:asciiTheme="majorBidi" w:hAnsiTheme="majorBidi" w:cstheme="majorBidi"/>
          <w:noProof/>
        </w:rPr>
        <w:t>5.4 Software Quality Attributes</w:t>
      </w:r>
      <w:r>
        <w:rPr>
          <w:noProof/>
        </w:rPr>
        <w:tab/>
      </w:r>
      <w:r>
        <w:rPr>
          <w:noProof/>
        </w:rPr>
        <w:fldChar w:fldCharType="begin"/>
      </w:r>
      <w:r>
        <w:rPr>
          <w:noProof/>
        </w:rPr>
        <w:instrText xml:space="preserve"> PAGEREF _Toc85147744 \h </w:instrText>
      </w:r>
      <w:r>
        <w:rPr>
          <w:noProof/>
        </w:rPr>
      </w:r>
      <w:r>
        <w:rPr>
          <w:noProof/>
        </w:rPr>
        <w:fldChar w:fldCharType="separate"/>
      </w:r>
      <w:r>
        <w:rPr>
          <w:noProof/>
        </w:rPr>
        <w:t>30</w:t>
      </w:r>
      <w:r>
        <w:rPr>
          <w:noProof/>
        </w:rPr>
        <w:fldChar w:fldCharType="end"/>
      </w:r>
    </w:p>
    <w:p w14:paraId="0A2AFDF2" w14:textId="77777777" w:rsidR="00F46239" w:rsidRDefault="00F46239">
      <w:pPr>
        <w:pStyle w:val="TOC2"/>
        <w:rPr>
          <w:rFonts w:asciiTheme="minorHAnsi" w:eastAsiaTheme="minorEastAsia" w:hAnsiTheme="minorHAnsi" w:cstheme="minorBidi"/>
          <w:noProof/>
          <w:szCs w:val="22"/>
        </w:rPr>
      </w:pPr>
      <w:r w:rsidRPr="006D1097">
        <w:rPr>
          <w:rFonts w:asciiTheme="majorBidi" w:hAnsiTheme="majorBidi" w:cstheme="majorBidi"/>
          <w:noProof/>
        </w:rPr>
        <w:t>5.5 Business Rules</w:t>
      </w:r>
      <w:r>
        <w:rPr>
          <w:noProof/>
        </w:rPr>
        <w:tab/>
      </w:r>
      <w:r>
        <w:rPr>
          <w:noProof/>
        </w:rPr>
        <w:fldChar w:fldCharType="begin"/>
      </w:r>
      <w:r>
        <w:rPr>
          <w:noProof/>
        </w:rPr>
        <w:instrText xml:space="preserve"> PAGEREF _Toc85147745 \h </w:instrText>
      </w:r>
      <w:r>
        <w:rPr>
          <w:noProof/>
        </w:rPr>
      </w:r>
      <w:r>
        <w:rPr>
          <w:noProof/>
        </w:rPr>
        <w:fldChar w:fldCharType="separate"/>
      </w:r>
      <w:r>
        <w:rPr>
          <w:noProof/>
        </w:rPr>
        <w:t>30</w:t>
      </w:r>
      <w:r>
        <w:rPr>
          <w:noProof/>
        </w:rPr>
        <w:fldChar w:fldCharType="end"/>
      </w:r>
    </w:p>
    <w:p w14:paraId="2E5CDAC6"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6. Other Requirements</w:t>
      </w:r>
      <w:r>
        <w:tab/>
      </w:r>
      <w:r>
        <w:fldChar w:fldCharType="begin"/>
      </w:r>
      <w:r>
        <w:instrText xml:space="preserve"> PAGEREF _Toc85147746 \h </w:instrText>
      </w:r>
      <w:r>
        <w:fldChar w:fldCharType="separate"/>
      </w:r>
      <w:r>
        <w:t>31</w:t>
      </w:r>
      <w:r>
        <w:fldChar w:fldCharType="end"/>
      </w:r>
    </w:p>
    <w:p w14:paraId="3B4197B3"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Appendix A: Glossary</w:t>
      </w:r>
      <w:r>
        <w:tab/>
      </w:r>
      <w:r>
        <w:fldChar w:fldCharType="begin"/>
      </w:r>
      <w:r>
        <w:instrText xml:space="preserve"> PAGEREF _Toc85147747 \h </w:instrText>
      </w:r>
      <w:r>
        <w:fldChar w:fldCharType="separate"/>
      </w:r>
      <w:r>
        <w:t>32</w:t>
      </w:r>
      <w:r>
        <w:fldChar w:fldCharType="end"/>
      </w:r>
    </w:p>
    <w:p w14:paraId="5E658997"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Appendix B: Analysis Models</w:t>
      </w:r>
      <w:r>
        <w:tab/>
      </w:r>
      <w:r>
        <w:fldChar w:fldCharType="begin"/>
      </w:r>
      <w:r>
        <w:instrText xml:space="preserve"> PAGEREF _Toc85147748 \h </w:instrText>
      </w:r>
      <w:r>
        <w:fldChar w:fldCharType="separate"/>
      </w:r>
      <w:r>
        <w:t>2</w:t>
      </w:r>
      <w:r>
        <w:fldChar w:fldCharType="end"/>
      </w:r>
    </w:p>
    <w:p w14:paraId="785C3E58" w14:textId="77777777" w:rsidR="00F46239" w:rsidRDefault="00F46239">
      <w:pPr>
        <w:pStyle w:val="TOC1"/>
        <w:rPr>
          <w:rFonts w:asciiTheme="minorHAnsi" w:eastAsiaTheme="minorEastAsia" w:hAnsiTheme="minorHAnsi" w:cstheme="minorBidi"/>
          <w:b w:val="0"/>
          <w:sz w:val="22"/>
          <w:szCs w:val="22"/>
        </w:rPr>
      </w:pPr>
      <w:bookmarkStart w:id="8" w:name="_Toc85147439"/>
      <w:r w:rsidRPr="00E74DD7">
        <w:rPr>
          <w:rFonts w:asciiTheme="majorBidi" w:hAnsiTheme="majorBidi" w:cstheme="majorBidi"/>
        </w:rPr>
        <w:drawing>
          <wp:inline distT="0" distB="0" distL="0" distR="0" wp14:anchorId="4C55662B" wp14:editId="033D656A">
            <wp:extent cx="6587197" cy="7026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7197" cy="7026343"/>
                    </a:xfrm>
                    <a:prstGeom prst="rect">
                      <a:avLst/>
                    </a:prstGeom>
                  </pic:spPr>
                </pic:pic>
              </a:graphicData>
            </a:graphic>
          </wp:inline>
        </w:drawing>
      </w:r>
      <w:bookmarkEnd w:id="8"/>
      <w:r>
        <w:tab/>
      </w:r>
      <w:r>
        <w:fldChar w:fldCharType="begin"/>
      </w:r>
      <w:r>
        <w:instrText xml:space="preserve"> PAGEREF _Toc85147749 \h </w:instrText>
      </w:r>
      <w:r>
        <w:fldChar w:fldCharType="separate"/>
      </w:r>
      <w:r>
        <w:t>2</w:t>
      </w:r>
      <w:r>
        <w:fldChar w:fldCharType="end"/>
      </w:r>
    </w:p>
    <w:p w14:paraId="05D0A3AB" w14:textId="77777777" w:rsidR="00F46239" w:rsidRDefault="00F46239">
      <w:pPr>
        <w:pStyle w:val="TOC1"/>
        <w:rPr>
          <w:rFonts w:asciiTheme="minorHAnsi" w:eastAsiaTheme="minorEastAsia" w:hAnsiTheme="minorHAnsi" w:cstheme="minorBidi"/>
          <w:b w:val="0"/>
          <w:sz w:val="22"/>
          <w:szCs w:val="22"/>
        </w:rPr>
      </w:pPr>
      <w:r w:rsidRPr="006D1097">
        <w:rPr>
          <w:rFonts w:asciiTheme="majorBidi" w:hAnsiTheme="majorBidi" w:cstheme="majorBidi"/>
        </w:rPr>
        <w:t>Appendix C: To Be Determined List</w:t>
      </w:r>
      <w:r>
        <w:tab/>
      </w:r>
      <w:r>
        <w:fldChar w:fldCharType="begin"/>
      </w:r>
      <w:r>
        <w:instrText xml:space="preserve"> PAGEREF _Toc85147750 \h </w:instrText>
      </w:r>
      <w:r>
        <w:fldChar w:fldCharType="separate"/>
      </w:r>
      <w:r>
        <w:t>3</w:t>
      </w:r>
      <w:r>
        <w:fldChar w:fldCharType="end"/>
      </w:r>
    </w:p>
    <w:p w14:paraId="324A464B" w14:textId="7CD1527A" w:rsidR="004B4BA3" w:rsidRPr="00E74DD7" w:rsidRDefault="004B4BA3">
      <w:pPr>
        <w:rPr>
          <w:rFonts w:asciiTheme="majorBidi" w:hAnsiTheme="majorBidi" w:cstheme="majorBidi"/>
          <w:b/>
          <w:noProof/>
        </w:rPr>
      </w:pPr>
      <w:r w:rsidRPr="00E74DD7">
        <w:rPr>
          <w:rFonts w:asciiTheme="majorBidi" w:hAnsiTheme="majorBidi" w:cstheme="majorBidi"/>
          <w:b/>
          <w:noProof/>
        </w:rPr>
        <w:fldChar w:fldCharType="end"/>
      </w:r>
    </w:p>
    <w:p w14:paraId="66777C2B" w14:textId="77777777" w:rsidR="004B4BA3" w:rsidRPr="00E74DD7" w:rsidRDefault="004B4BA3">
      <w:pPr>
        <w:rPr>
          <w:rFonts w:asciiTheme="majorBidi" w:hAnsiTheme="majorBidi" w:cstheme="majorBidi"/>
          <w:b/>
          <w:noProof/>
        </w:rPr>
      </w:pPr>
    </w:p>
    <w:p w14:paraId="10E35E0F" w14:textId="77777777" w:rsidR="004B4BA3" w:rsidRPr="00E74DD7" w:rsidRDefault="004B4BA3">
      <w:pPr>
        <w:pStyle w:val="TOCEntry"/>
        <w:rPr>
          <w:rFonts w:asciiTheme="majorBidi" w:hAnsiTheme="majorBidi" w:cstheme="majorBidi"/>
        </w:rPr>
      </w:pPr>
      <w:bookmarkStart w:id="9" w:name="_Toc85147709"/>
      <w:r w:rsidRPr="00E74DD7">
        <w:rPr>
          <w:rFonts w:asciiTheme="majorBidi" w:hAnsiTheme="majorBidi" w:cstheme="majorBidi"/>
        </w:rPr>
        <w:t>Revision History</w:t>
      </w:r>
      <w:bookmarkEnd w:id="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74DD7" w14:paraId="2DAFFEE8" w14:textId="77777777">
        <w:tc>
          <w:tcPr>
            <w:tcW w:w="2160" w:type="dxa"/>
            <w:tcBorders>
              <w:top w:val="single" w:sz="12" w:space="0" w:color="auto"/>
              <w:bottom w:val="double" w:sz="12" w:space="0" w:color="auto"/>
            </w:tcBorders>
          </w:tcPr>
          <w:p w14:paraId="7D9C1028" w14:textId="77777777" w:rsidR="004B4BA3" w:rsidRPr="00E74DD7" w:rsidRDefault="004B4BA3">
            <w:pPr>
              <w:spacing w:before="40" w:after="40"/>
              <w:rPr>
                <w:rFonts w:asciiTheme="majorBidi" w:hAnsiTheme="majorBidi" w:cstheme="majorBidi"/>
                <w:b/>
              </w:rPr>
            </w:pPr>
            <w:r w:rsidRPr="00E74DD7">
              <w:rPr>
                <w:rFonts w:asciiTheme="majorBidi" w:hAnsiTheme="majorBidi" w:cstheme="majorBidi"/>
                <w:b/>
              </w:rPr>
              <w:t>Name</w:t>
            </w:r>
          </w:p>
        </w:tc>
        <w:tc>
          <w:tcPr>
            <w:tcW w:w="1170" w:type="dxa"/>
            <w:tcBorders>
              <w:top w:val="single" w:sz="12" w:space="0" w:color="auto"/>
              <w:bottom w:val="double" w:sz="12" w:space="0" w:color="auto"/>
            </w:tcBorders>
          </w:tcPr>
          <w:p w14:paraId="6724BCE6" w14:textId="77777777" w:rsidR="004B4BA3" w:rsidRPr="00E74DD7" w:rsidRDefault="004B4BA3">
            <w:pPr>
              <w:spacing w:before="40" w:after="40"/>
              <w:rPr>
                <w:rFonts w:asciiTheme="majorBidi" w:hAnsiTheme="majorBidi" w:cstheme="majorBidi"/>
                <w:b/>
              </w:rPr>
            </w:pPr>
            <w:r w:rsidRPr="00E74DD7">
              <w:rPr>
                <w:rFonts w:asciiTheme="majorBidi" w:hAnsiTheme="majorBidi" w:cstheme="majorBidi"/>
                <w:b/>
              </w:rPr>
              <w:t>Date</w:t>
            </w:r>
          </w:p>
        </w:tc>
        <w:tc>
          <w:tcPr>
            <w:tcW w:w="4954" w:type="dxa"/>
            <w:tcBorders>
              <w:top w:val="single" w:sz="12" w:space="0" w:color="auto"/>
              <w:bottom w:val="double" w:sz="12" w:space="0" w:color="auto"/>
            </w:tcBorders>
          </w:tcPr>
          <w:p w14:paraId="076FB2D4" w14:textId="77777777" w:rsidR="004B4BA3" w:rsidRPr="00E74DD7" w:rsidRDefault="004B4BA3">
            <w:pPr>
              <w:spacing w:before="40" w:after="40"/>
              <w:rPr>
                <w:rFonts w:asciiTheme="majorBidi" w:hAnsiTheme="majorBidi" w:cstheme="majorBidi"/>
                <w:b/>
              </w:rPr>
            </w:pPr>
            <w:r w:rsidRPr="00E74DD7">
              <w:rPr>
                <w:rFonts w:asciiTheme="majorBidi" w:hAnsiTheme="majorBidi" w:cstheme="majorBidi"/>
                <w:b/>
              </w:rPr>
              <w:t>Reason For Changes</w:t>
            </w:r>
          </w:p>
        </w:tc>
        <w:tc>
          <w:tcPr>
            <w:tcW w:w="1584" w:type="dxa"/>
            <w:tcBorders>
              <w:top w:val="single" w:sz="12" w:space="0" w:color="auto"/>
              <w:bottom w:val="double" w:sz="12" w:space="0" w:color="auto"/>
            </w:tcBorders>
          </w:tcPr>
          <w:p w14:paraId="632C1860" w14:textId="77777777" w:rsidR="004B4BA3" w:rsidRPr="00E74DD7" w:rsidRDefault="004B4BA3">
            <w:pPr>
              <w:spacing w:before="40" w:after="40"/>
              <w:rPr>
                <w:rFonts w:asciiTheme="majorBidi" w:hAnsiTheme="majorBidi" w:cstheme="majorBidi"/>
                <w:b/>
              </w:rPr>
            </w:pPr>
            <w:r w:rsidRPr="00E74DD7">
              <w:rPr>
                <w:rFonts w:asciiTheme="majorBidi" w:hAnsiTheme="majorBidi" w:cstheme="majorBidi"/>
                <w:b/>
              </w:rPr>
              <w:t>Version</w:t>
            </w:r>
          </w:p>
        </w:tc>
      </w:tr>
      <w:tr w:rsidR="004B4BA3" w:rsidRPr="00E74DD7" w14:paraId="22AD71B3" w14:textId="77777777">
        <w:tc>
          <w:tcPr>
            <w:tcW w:w="2160" w:type="dxa"/>
            <w:tcBorders>
              <w:top w:val="nil"/>
            </w:tcBorders>
          </w:tcPr>
          <w:p w14:paraId="53D2D090" w14:textId="77777777" w:rsidR="004B4BA3" w:rsidRPr="00E74DD7" w:rsidRDefault="004B4BA3">
            <w:pPr>
              <w:spacing w:before="40" w:after="40"/>
              <w:rPr>
                <w:rFonts w:asciiTheme="majorBidi" w:hAnsiTheme="majorBidi" w:cstheme="majorBidi"/>
              </w:rPr>
            </w:pPr>
          </w:p>
        </w:tc>
        <w:tc>
          <w:tcPr>
            <w:tcW w:w="1170" w:type="dxa"/>
            <w:tcBorders>
              <w:top w:val="nil"/>
            </w:tcBorders>
          </w:tcPr>
          <w:p w14:paraId="59980CB0" w14:textId="77777777" w:rsidR="004B4BA3" w:rsidRPr="00E74DD7" w:rsidRDefault="004B4BA3">
            <w:pPr>
              <w:spacing w:before="40" w:after="40"/>
              <w:rPr>
                <w:rFonts w:asciiTheme="majorBidi" w:hAnsiTheme="majorBidi" w:cstheme="majorBidi"/>
              </w:rPr>
            </w:pPr>
          </w:p>
        </w:tc>
        <w:tc>
          <w:tcPr>
            <w:tcW w:w="4954" w:type="dxa"/>
            <w:tcBorders>
              <w:top w:val="nil"/>
            </w:tcBorders>
          </w:tcPr>
          <w:p w14:paraId="392B96C0" w14:textId="77777777" w:rsidR="004B4BA3" w:rsidRPr="00E74DD7" w:rsidRDefault="004B4BA3">
            <w:pPr>
              <w:spacing w:before="40" w:after="40"/>
              <w:rPr>
                <w:rFonts w:asciiTheme="majorBidi" w:hAnsiTheme="majorBidi" w:cstheme="majorBidi"/>
              </w:rPr>
            </w:pPr>
          </w:p>
        </w:tc>
        <w:tc>
          <w:tcPr>
            <w:tcW w:w="1584" w:type="dxa"/>
            <w:tcBorders>
              <w:top w:val="nil"/>
            </w:tcBorders>
          </w:tcPr>
          <w:p w14:paraId="58432348" w14:textId="77777777" w:rsidR="004B4BA3" w:rsidRPr="00E74DD7" w:rsidRDefault="004B4BA3">
            <w:pPr>
              <w:spacing w:before="40" w:after="40"/>
              <w:rPr>
                <w:rFonts w:asciiTheme="majorBidi" w:hAnsiTheme="majorBidi" w:cstheme="majorBidi"/>
              </w:rPr>
            </w:pPr>
          </w:p>
        </w:tc>
      </w:tr>
      <w:tr w:rsidR="004B4BA3" w:rsidRPr="00E74DD7" w14:paraId="100A879B" w14:textId="77777777">
        <w:tc>
          <w:tcPr>
            <w:tcW w:w="2160" w:type="dxa"/>
            <w:tcBorders>
              <w:bottom w:val="single" w:sz="12" w:space="0" w:color="auto"/>
            </w:tcBorders>
          </w:tcPr>
          <w:p w14:paraId="72EFB31F" w14:textId="77777777" w:rsidR="004B4BA3" w:rsidRPr="00E74DD7" w:rsidRDefault="004B4BA3">
            <w:pPr>
              <w:spacing w:before="40" w:after="40"/>
              <w:rPr>
                <w:rFonts w:asciiTheme="majorBidi" w:hAnsiTheme="majorBidi" w:cstheme="majorBidi"/>
              </w:rPr>
            </w:pPr>
          </w:p>
        </w:tc>
        <w:tc>
          <w:tcPr>
            <w:tcW w:w="1170" w:type="dxa"/>
            <w:tcBorders>
              <w:bottom w:val="single" w:sz="12" w:space="0" w:color="auto"/>
            </w:tcBorders>
          </w:tcPr>
          <w:p w14:paraId="70B796F5" w14:textId="77777777" w:rsidR="004B4BA3" w:rsidRPr="00E74DD7" w:rsidRDefault="004B4BA3">
            <w:pPr>
              <w:spacing w:before="40" w:after="40"/>
              <w:rPr>
                <w:rFonts w:asciiTheme="majorBidi" w:hAnsiTheme="majorBidi" w:cstheme="majorBidi"/>
              </w:rPr>
            </w:pPr>
          </w:p>
        </w:tc>
        <w:tc>
          <w:tcPr>
            <w:tcW w:w="4954" w:type="dxa"/>
            <w:tcBorders>
              <w:bottom w:val="single" w:sz="12" w:space="0" w:color="auto"/>
            </w:tcBorders>
          </w:tcPr>
          <w:p w14:paraId="4E272805" w14:textId="77777777" w:rsidR="004B4BA3" w:rsidRPr="00E74DD7" w:rsidRDefault="004B4BA3">
            <w:pPr>
              <w:spacing w:before="40" w:after="40"/>
              <w:rPr>
                <w:rFonts w:asciiTheme="majorBidi" w:hAnsiTheme="majorBidi" w:cstheme="majorBidi"/>
              </w:rPr>
            </w:pPr>
          </w:p>
        </w:tc>
        <w:tc>
          <w:tcPr>
            <w:tcW w:w="1584" w:type="dxa"/>
            <w:tcBorders>
              <w:bottom w:val="single" w:sz="12" w:space="0" w:color="auto"/>
            </w:tcBorders>
          </w:tcPr>
          <w:p w14:paraId="4F371AC3" w14:textId="77777777" w:rsidR="004B4BA3" w:rsidRPr="00E74DD7" w:rsidRDefault="004B4BA3">
            <w:pPr>
              <w:spacing w:before="40" w:after="40"/>
              <w:rPr>
                <w:rFonts w:asciiTheme="majorBidi" w:hAnsiTheme="majorBidi" w:cstheme="majorBidi"/>
              </w:rPr>
            </w:pPr>
          </w:p>
        </w:tc>
      </w:tr>
    </w:tbl>
    <w:p w14:paraId="7F00F3D6" w14:textId="77777777" w:rsidR="004B4BA3" w:rsidRPr="00E74DD7" w:rsidRDefault="004B4BA3">
      <w:pPr>
        <w:rPr>
          <w:rFonts w:asciiTheme="majorBidi" w:hAnsiTheme="majorBidi" w:cstheme="majorBidi"/>
          <w:b/>
        </w:rPr>
      </w:pPr>
    </w:p>
    <w:p w14:paraId="6297513A" w14:textId="77777777" w:rsidR="004B4BA3" w:rsidRPr="00E74DD7" w:rsidRDefault="004B4BA3">
      <w:pPr>
        <w:rPr>
          <w:rFonts w:asciiTheme="majorBidi" w:hAnsiTheme="majorBidi" w:cstheme="majorBidi"/>
        </w:rPr>
      </w:pPr>
    </w:p>
    <w:p w14:paraId="6213FAE8" w14:textId="77777777" w:rsidR="004B4BA3" w:rsidRPr="00E74DD7" w:rsidRDefault="004B4BA3">
      <w:pPr>
        <w:rPr>
          <w:rFonts w:asciiTheme="majorBidi" w:hAnsiTheme="majorBidi" w:cstheme="majorBidi"/>
        </w:rPr>
        <w:sectPr w:rsidR="004B4BA3" w:rsidRPr="00E74DD7">
          <w:headerReference w:type="default" r:id="rId11"/>
          <w:footerReference w:type="default" r:id="rId12"/>
          <w:pgSz w:w="12240" w:h="15840" w:code="1"/>
          <w:pgMar w:top="1440" w:right="1440" w:bottom="1440" w:left="1440" w:header="720" w:footer="720" w:gutter="0"/>
          <w:pgNumType w:fmt="lowerRoman"/>
          <w:cols w:space="720"/>
        </w:sectPr>
      </w:pPr>
    </w:p>
    <w:p w14:paraId="338D7225" w14:textId="77777777" w:rsidR="004B4BA3" w:rsidRPr="00E74DD7" w:rsidRDefault="3FB0B130">
      <w:pPr>
        <w:pStyle w:val="Heading1"/>
        <w:rPr>
          <w:rFonts w:asciiTheme="majorBidi" w:hAnsiTheme="majorBidi" w:cstheme="majorBidi"/>
        </w:rPr>
      </w:pPr>
      <w:bookmarkStart w:id="10" w:name="_Toc439994665"/>
      <w:bookmarkStart w:id="11" w:name="_Toc2042034231"/>
      <w:bookmarkStart w:id="12" w:name="_Toc85147710"/>
      <w:r w:rsidRPr="00E74DD7">
        <w:rPr>
          <w:rFonts w:asciiTheme="majorBidi" w:hAnsiTheme="majorBidi" w:cstheme="majorBidi"/>
        </w:rPr>
        <w:lastRenderedPageBreak/>
        <w:t>Introduction</w:t>
      </w:r>
      <w:bookmarkEnd w:id="10"/>
      <w:bookmarkEnd w:id="11"/>
      <w:bookmarkEnd w:id="12"/>
    </w:p>
    <w:p w14:paraId="5460C371" w14:textId="7A2B3C60" w:rsidR="004B4BA3" w:rsidRPr="00E74DD7" w:rsidRDefault="3FB0B130">
      <w:pPr>
        <w:pStyle w:val="Heading2"/>
        <w:rPr>
          <w:rFonts w:asciiTheme="majorBidi" w:hAnsiTheme="majorBidi" w:cstheme="majorBidi"/>
        </w:rPr>
      </w:pPr>
      <w:bookmarkStart w:id="13" w:name="_Toc439994667"/>
      <w:bookmarkStart w:id="14" w:name="_Toc321606385"/>
      <w:bookmarkStart w:id="15" w:name="_Toc85147711"/>
      <w:r w:rsidRPr="00E74DD7">
        <w:rPr>
          <w:rFonts w:asciiTheme="majorBidi" w:hAnsiTheme="majorBidi" w:cstheme="majorBidi"/>
        </w:rPr>
        <w:t>Purpose</w:t>
      </w:r>
      <w:bookmarkEnd w:id="13"/>
      <w:bookmarkEnd w:id="15"/>
      <w:r w:rsidRPr="00E74DD7">
        <w:rPr>
          <w:rFonts w:asciiTheme="majorBidi" w:hAnsiTheme="majorBidi" w:cstheme="majorBidi"/>
        </w:rPr>
        <w:t xml:space="preserve"> </w:t>
      </w:r>
      <w:bookmarkEnd w:id="14"/>
    </w:p>
    <w:p w14:paraId="6F721F97" w14:textId="43EE94E0" w:rsidR="2A439B3F" w:rsidRPr="00E74DD7" w:rsidRDefault="3FB0B130" w:rsidP="3FB0B130">
      <w:pPr>
        <w:rPr>
          <w:rFonts w:asciiTheme="majorBidi" w:hAnsiTheme="majorBidi" w:cstheme="majorBidi"/>
          <w:sz w:val="22"/>
          <w:szCs w:val="22"/>
        </w:rPr>
      </w:pPr>
      <w:r w:rsidRPr="00E74DD7">
        <w:rPr>
          <w:rFonts w:asciiTheme="majorBidi" w:hAnsiTheme="majorBidi" w:cstheme="majorBidi"/>
          <w:sz w:val="22"/>
          <w:szCs w:val="22"/>
        </w:rPr>
        <w:t xml:space="preserve">This document contains detailed description of a </w:t>
      </w:r>
      <w:r w:rsidR="00840C5E" w:rsidRPr="00E74DD7">
        <w:rPr>
          <w:rFonts w:asciiTheme="majorBidi" w:hAnsiTheme="majorBidi" w:cstheme="majorBidi"/>
          <w:sz w:val="22"/>
          <w:szCs w:val="22"/>
        </w:rPr>
        <w:t>Chess and checkers</w:t>
      </w:r>
      <w:r w:rsidRPr="00E74DD7">
        <w:rPr>
          <w:rFonts w:asciiTheme="majorBidi" w:hAnsiTheme="majorBidi" w:cstheme="majorBidi"/>
          <w:sz w:val="22"/>
          <w:szCs w:val="22"/>
        </w:rPr>
        <w:t xml:space="preserve"> Game Application features and requirements</w:t>
      </w:r>
      <w:r w:rsidR="00560DE4" w:rsidRPr="00E74DD7">
        <w:rPr>
          <w:rFonts w:asciiTheme="majorBidi" w:hAnsiTheme="majorBidi" w:cstheme="majorBidi"/>
          <w:sz w:val="22"/>
          <w:szCs w:val="22"/>
        </w:rPr>
        <w:t>,</w:t>
      </w:r>
      <w:r w:rsidRPr="00E74DD7">
        <w:rPr>
          <w:rFonts w:asciiTheme="majorBidi" w:hAnsiTheme="majorBidi" w:cstheme="majorBidi"/>
          <w:sz w:val="22"/>
          <w:szCs w:val="22"/>
        </w:rPr>
        <w:t xml:space="preserve"> </w:t>
      </w:r>
      <w:r w:rsidR="003237B1" w:rsidRPr="00E74DD7">
        <w:rPr>
          <w:rFonts w:asciiTheme="majorBidi" w:hAnsiTheme="majorBidi" w:cstheme="majorBidi"/>
          <w:sz w:val="22"/>
          <w:szCs w:val="22"/>
        </w:rPr>
        <w:t>i</w:t>
      </w:r>
      <w:r w:rsidRPr="00E74DD7">
        <w:rPr>
          <w:rFonts w:asciiTheme="majorBidi" w:hAnsiTheme="majorBidi" w:cstheme="majorBidi"/>
          <w:sz w:val="22"/>
          <w:szCs w:val="22"/>
        </w:rPr>
        <w:t xml:space="preserve">ncluding but not limited to attributes, performance, functionality, </w:t>
      </w:r>
      <w:r w:rsidR="00667D67" w:rsidRPr="00E74DD7">
        <w:rPr>
          <w:rFonts w:asciiTheme="majorBidi" w:hAnsiTheme="majorBidi" w:cstheme="majorBidi"/>
          <w:sz w:val="22"/>
          <w:szCs w:val="22"/>
        </w:rPr>
        <w:t>constraints,</w:t>
      </w:r>
      <w:r w:rsidR="00560DE4" w:rsidRPr="00E74DD7">
        <w:rPr>
          <w:rFonts w:asciiTheme="majorBidi" w:hAnsiTheme="majorBidi" w:cstheme="majorBidi"/>
          <w:sz w:val="22"/>
          <w:szCs w:val="22"/>
        </w:rPr>
        <w:t xml:space="preserve"> usability, </w:t>
      </w:r>
      <w:r w:rsidR="003237B1" w:rsidRPr="00E74DD7">
        <w:rPr>
          <w:rFonts w:asciiTheme="majorBidi" w:hAnsiTheme="majorBidi" w:cstheme="majorBidi"/>
          <w:sz w:val="22"/>
          <w:szCs w:val="22"/>
        </w:rPr>
        <w:t>Interface,</w:t>
      </w:r>
      <w:r w:rsidRPr="00E74DD7">
        <w:rPr>
          <w:rFonts w:asciiTheme="majorBidi" w:hAnsiTheme="majorBidi" w:cstheme="majorBidi"/>
          <w:sz w:val="22"/>
          <w:szCs w:val="22"/>
        </w:rPr>
        <w:t xml:space="preserve"> and the programming language/Engine used.</w:t>
      </w:r>
    </w:p>
    <w:p w14:paraId="76065BA5" w14:textId="74A0DA95" w:rsidR="327808E9" w:rsidRPr="00E74DD7" w:rsidRDefault="327808E9" w:rsidP="3FB0B130">
      <w:pPr>
        <w:rPr>
          <w:rFonts w:asciiTheme="majorBidi" w:hAnsiTheme="majorBidi" w:cstheme="majorBidi"/>
        </w:rPr>
      </w:pPr>
    </w:p>
    <w:p w14:paraId="0E2219AF" w14:textId="77777777" w:rsidR="004B4BA3" w:rsidRPr="00E74DD7" w:rsidRDefault="3FB0B130">
      <w:pPr>
        <w:pStyle w:val="Heading2"/>
        <w:rPr>
          <w:rFonts w:asciiTheme="majorBidi" w:hAnsiTheme="majorBidi" w:cstheme="majorBidi"/>
        </w:rPr>
      </w:pPr>
      <w:bookmarkStart w:id="16" w:name="_Toc439994668"/>
      <w:bookmarkStart w:id="17" w:name="_Toc95778647"/>
      <w:bookmarkStart w:id="18" w:name="_Toc85147712"/>
      <w:r w:rsidRPr="00E74DD7">
        <w:rPr>
          <w:rFonts w:asciiTheme="majorBidi" w:hAnsiTheme="majorBidi" w:cstheme="majorBidi"/>
        </w:rPr>
        <w:t>Document Conventions</w:t>
      </w:r>
      <w:bookmarkEnd w:id="16"/>
      <w:bookmarkEnd w:id="17"/>
      <w:bookmarkEnd w:id="18"/>
    </w:p>
    <w:p w14:paraId="404EBDCF" w14:textId="7503CEB0" w:rsidR="2A439B3F"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 xml:space="preserve">The body of this document is written in Times with the font size 11. Headings and Sub-headings have a font size of </w:t>
      </w:r>
      <w:r w:rsidR="00667D67" w:rsidRPr="00E74DD7">
        <w:rPr>
          <w:rFonts w:asciiTheme="majorBidi" w:hAnsiTheme="majorBidi" w:cstheme="majorBidi"/>
          <w:i w:val="0"/>
        </w:rPr>
        <w:t>14</w:t>
      </w:r>
      <w:r w:rsidRPr="00E74DD7">
        <w:rPr>
          <w:rFonts w:asciiTheme="majorBidi" w:hAnsiTheme="majorBidi" w:cstheme="majorBidi"/>
          <w:i w:val="0"/>
        </w:rPr>
        <w:t xml:space="preserve"> and all </w:t>
      </w:r>
      <w:r w:rsidR="00667D67" w:rsidRPr="00E74DD7">
        <w:rPr>
          <w:rFonts w:asciiTheme="majorBidi" w:hAnsiTheme="majorBidi" w:cstheme="majorBidi"/>
          <w:i w:val="0"/>
        </w:rPr>
        <w:t>Times New Roman</w:t>
      </w:r>
      <w:r w:rsidRPr="00E74DD7">
        <w:rPr>
          <w:rFonts w:asciiTheme="majorBidi" w:hAnsiTheme="majorBidi" w:cstheme="majorBidi"/>
          <w:i w:val="0"/>
        </w:rPr>
        <w:t xml:space="preserve"> have been highlighted to show significance. </w:t>
      </w:r>
    </w:p>
    <w:p w14:paraId="2C7E942E" w14:textId="77777777" w:rsidR="004B4BA3" w:rsidRPr="00E74DD7" w:rsidRDefault="3FB0B130">
      <w:pPr>
        <w:pStyle w:val="Heading2"/>
        <w:rPr>
          <w:rFonts w:asciiTheme="majorBidi" w:hAnsiTheme="majorBidi" w:cstheme="majorBidi"/>
        </w:rPr>
      </w:pPr>
      <w:bookmarkStart w:id="19" w:name="_Toc439994669"/>
      <w:bookmarkStart w:id="20" w:name="_Toc957966089"/>
      <w:bookmarkStart w:id="21" w:name="_Toc85147713"/>
      <w:r w:rsidRPr="00E74DD7">
        <w:rPr>
          <w:rFonts w:asciiTheme="majorBidi" w:hAnsiTheme="majorBidi" w:cstheme="majorBidi"/>
        </w:rPr>
        <w:t>Intended Audience and Reading Suggestions</w:t>
      </w:r>
      <w:bookmarkEnd w:id="19"/>
      <w:bookmarkEnd w:id="20"/>
      <w:bookmarkEnd w:id="21"/>
    </w:p>
    <w:p w14:paraId="6E4AC9F3" w14:textId="334ED3D9" w:rsidR="2A439B3F"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This document is intended for developers, project managers, and users only. For developers you should refer to section 3 and 4. Users may refer to section 2, and program managers can view the entire contents of this document. Section 3 and 4 are in most detail containing all technicalities of the software whereas section 2 provides an overview of the software. Section 5</w:t>
      </w:r>
      <w:r w:rsidR="0052234F" w:rsidRPr="00E74DD7">
        <w:rPr>
          <w:rFonts w:asciiTheme="majorBidi" w:hAnsiTheme="majorBidi" w:cstheme="majorBidi"/>
          <w:i w:val="0"/>
        </w:rPr>
        <w:t xml:space="preserve"> and 6</w:t>
      </w:r>
      <w:r w:rsidRPr="00E74DD7">
        <w:rPr>
          <w:rFonts w:asciiTheme="majorBidi" w:hAnsiTheme="majorBidi" w:cstheme="majorBidi"/>
          <w:i w:val="0"/>
        </w:rPr>
        <w:t xml:space="preserve"> refers to software integrity and how it should be used in a professional environment. </w:t>
      </w:r>
    </w:p>
    <w:p w14:paraId="2B4B2DE0" w14:textId="77777777" w:rsidR="004B4BA3" w:rsidRPr="00E74DD7" w:rsidRDefault="3FB0B130">
      <w:pPr>
        <w:pStyle w:val="Heading2"/>
        <w:rPr>
          <w:rFonts w:asciiTheme="majorBidi" w:hAnsiTheme="majorBidi" w:cstheme="majorBidi"/>
        </w:rPr>
      </w:pPr>
      <w:bookmarkStart w:id="22" w:name="_Toc439994670"/>
      <w:bookmarkStart w:id="23" w:name="_Toc1437178066"/>
      <w:bookmarkStart w:id="24" w:name="_Toc85147714"/>
      <w:r w:rsidRPr="00E74DD7">
        <w:rPr>
          <w:rFonts w:asciiTheme="majorBidi" w:hAnsiTheme="majorBidi" w:cstheme="majorBidi"/>
        </w:rPr>
        <w:t>Product Scope</w:t>
      </w:r>
      <w:bookmarkEnd w:id="22"/>
      <w:bookmarkEnd w:id="23"/>
      <w:bookmarkEnd w:id="24"/>
    </w:p>
    <w:p w14:paraId="52A4FE9D" w14:textId="07ED32DE" w:rsidR="327808E9"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 xml:space="preserve">The purpose of this game is to engage users in a single/multiplayer </w:t>
      </w:r>
      <w:r w:rsidR="00840C5E" w:rsidRPr="00E74DD7">
        <w:rPr>
          <w:rFonts w:asciiTheme="majorBidi" w:hAnsiTheme="majorBidi" w:cstheme="majorBidi"/>
          <w:i w:val="0"/>
        </w:rPr>
        <w:t xml:space="preserve">chess and </w:t>
      </w:r>
      <w:r w:rsidR="00667D67" w:rsidRPr="00E74DD7">
        <w:rPr>
          <w:rFonts w:asciiTheme="majorBidi" w:hAnsiTheme="majorBidi" w:cstheme="majorBidi"/>
          <w:i w:val="0"/>
        </w:rPr>
        <w:t>checker’s</w:t>
      </w:r>
      <w:r w:rsidRPr="00E74DD7">
        <w:rPr>
          <w:rFonts w:asciiTheme="majorBidi" w:hAnsiTheme="majorBidi" w:cstheme="majorBidi"/>
          <w:i w:val="0"/>
        </w:rPr>
        <w:t xml:space="preserve"> game. With distinct difficulty levels and an engaging UI, this software allows users to compete v</w:t>
      </w:r>
      <w:r w:rsidR="008F0165" w:rsidRPr="00E74DD7">
        <w:rPr>
          <w:rFonts w:asciiTheme="majorBidi" w:hAnsiTheme="majorBidi" w:cstheme="majorBidi"/>
          <w:i w:val="0"/>
        </w:rPr>
        <w:t>er</w:t>
      </w:r>
      <w:r w:rsidRPr="00E74DD7">
        <w:rPr>
          <w:rFonts w:asciiTheme="majorBidi" w:hAnsiTheme="majorBidi" w:cstheme="majorBidi"/>
          <w:i w:val="0"/>
        </w:rPr>
        <w:t>s</w:t>
      </w:r>
      <w:r w:rsidR="008F0165" w:rsidRPr="00E74DD7">
        <w:rPr>
          <w:rFonts w:asciiTheme="majorBidi" w:hAnsiTheme="majorBidi" w:cstheme="majorBidi"/>
          <w:i w:val="0"/>
        </w:rPr>
        <w:t>us</w:t>
      </w:r>
      <w:r w:rsidRPr="00E74DD7">
        <w:rPr>
          <w:rFonts w:asciiTheme="majorBidi" w:hAnsiTheme="majorBidi" w:cstheme="majorBidi"/>
          <w:i w:val="0"/>
        </w:rPr>
        <w:t xml:space="preserve"> other users </w:t>
      </w:r>
      <w:r w:rsidR="008F0165" w:rsidRPr="00E74DD7">
        <w:rPr>
          <w:rFonts w:asciiTheme="majorBidi" w:hAnsiTheme="majorBidi" w:cstheme="majorBidi"/>
          <w:i w:val="0"/>
        </w:rPr>
        <w:t>online or on the same device or against</w:t>
      </w:r>
      <w:r w:rsidRPr="00E74DD7">
        <w:rPr>
          <w:rFonts w:asciiTheme="majorBidi" w:hAnsiTheme="majorBidi" w:cstheme="majorBidi"/>
          <w:i w:val="0"/>
        </w:rPr>
        <w:t xml:space="preserve"> AI. This software will allow developers to publish this game on various domains I.e., Google play store, App Store etc. And could generate revenue by placing 3</w:t>
      </w:r>
      <w:r w:rsidRPr="00E74DD7">
        <w:rPr>
          <w:rFonts w:asciiTheme="majorBidi" w:hAnsiTheme="majorBidi" w:cstheme="majorBidi"/>
          <w:i w:val="0"/>
          <w:vertAlign w:val="superscript"/>
        </w:rPr>
        <w:t>rd</w:t>
      </w:r>
      <w:r w:rsidRPr="00E74DD7">
        <w:rPr>
          <w:rFonts w:asciiTheme="majorBidi" w:hAnsiTheme="majorBidi" w:cstheme="majorBidi"/>
          <w:i w:val="0"/>
        </w:rPr>
        <w:t xml:space="preserve"> party ads. Users will be able to login, play, track their progress and view their moves </w:t>
      </w:r>
      <w:r w:rsidR="00B3694D" w:rsidRPr="00E74DD7">
        <w:rPr>
          <w:rFonts w:asciiTheme="majorBidi" w:hAnsiTheme="majorBidi" w:cstheme="majorBidi"/>
          <w:i w:val="0"/>
        </w:rPr>
        <w:t>as</w:t>
      </w:r>
      <w:r w:rsidRPr="00E74DD7">
        <w:rPr>
          <w:rFonts w:asciiTheme="majorBidi" w:hAnsiTheme="majorBidi" w:cstheme="majorBidi"/>
          <w:i w:val="0"/>
        </w:rPr>
        <w:t xml:space="preserve"> this game w</w:t>
      </w:r>
      <w:r w:rsidR="008F0165" w:rsidRPr="00E74DD7">
        <w:rPr>
          <w:rFonts w:asciiTheme="majorBidi" w:hAnsiTheme="majorBidi" w:cstheme="majorBidi"/>
          <w:i w:val="0"/>
        </w:rPr>
        <w:t>ill</w:t>
      </w:r>
      <w:r w:rsidRPr="00E74DD7">
        <w:rPr>
          <w:rFonts w:asciiTheme="majorBidi" w:hAnsiTheme="majorBidi" w:cstheme="majorBidi"/>
          <w:i w:val="0"/>
        </w:rPr>
        <w:t xml:space="preserve"> </w:t>
      </w:r>
      <w:r w:rsidR="00454B2A" w:rsidRPr="00E74DD7">
        <w:rPr>
          <w:rFonts w:asciiTheme="majorBidi" w:hAnsiTheme="majorBidi" w:cstheme="majorBidi"/>
          <w:i w:val="0"/>
        </w:rPr>
        <w:t xml:space="preserve">provide a feature to show the </w:t>
      </w:r>
      <w:r w:rsidR="00F25323" w:rsidRPr="00E74DD7">
        <w:rPr>
          <w:rFonts w:asciiTheme="majorBidi" w:hAnsiTheme="majorBidi" w:cstheme="majorBidi"/>
          <w:i w:val="0"/>
        </w:rPr>
        <w:t>player their</w:t>
      </w:r>
      <w:r w:rsidRPr="00E74DD7">
        <w:rPr>
          <w:rFonts w:asciiTheme="majorBidi" w:hAnsiTheme="majorBidi" w:cstheme="majorBidi"/>
          <w:i w:val="0"/>
        </w:rPr>
        <w:t xml:space="preserve"> </w:t>
      </w:r>
      <w:r w:rsidR="00B3694D" w:rsidRPr="00E74DD7">
        <w:rPr>
          <w:rFonts w:asciiTheme="majorBidi" w:hAnsiTheme="majorBidi" w:cstheme="majorBidi"/>
          <w:i w:val="0"/>
        </w:rPr>
        <w:t>previous gameplays.</w:t>
      </w:r>
    </w:p>
    <w:p w14:paraId="6C840CA5" w14:textId="77777777" w:rsidR="004B4BA3" w:rsidRPr="00E74DD7" w:rsidRDefault="3FB0B130">
      <w:pPr>
        <w:pStyle w:val="Heading2"/>
        <w:rPr>
          <w:rFonts w:asciiTheme="majorBidi" w:hAnsiTheme="majorBidi" w:cstheme="majorBidi"/>
        </w:rPr>
      </w:pPr>
      <w:bookmarkStart w:id="25" w:name="_Toc439994672"/>
      <w:bookmarkStart w:id="26" w:name="_Toc888827522"/>
      <w:bookmarkStart w:id="27" w:name="_Toc85147715"/>
      <w:r w:rsidRPr="00E74DD7">
        <w:rPr>
          <w:rFonts w:asciiTheme="majorBidi" w:hAnsiTheme="majorBidi" w:cstheme="majorBidi"/>
        </w:rPr>
        <w:t>References</w:t>
      </w:r>
      <w:bookmarkEnd w:id="25"/>
      <w:bookmarkEnd w:id="26"/>
      <w:bookmarkEnd w:id="27"/>
    </w:p>
    <w:p w14:paraId="20E617CB" w14:textId="218E9B48" w:rsidR="004B4BA3"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6E7EFB2" w14:textId="3AE37800" w:rsidR="00F25323" w:rsidRPr="00E74DD7" w:rsidRDefault="00F25323" w:rsidP="3FB0B130">
      <w:pPr>
        <w:pStyle w:val="template"/>
        <w:rPr>
          <w:rFonts w:asciiTheme="majorBidi" w:hAnsiTheme="majorBidi" w:cstheme="majorBidi"/>
          <w:i w:val="0"/>
        </w:rPr>
      </w:pPr>
    </w:p>
    <w:p w14:paraId="437F670D" w14:textId="73E5577C" w:rsidR="00F25323" w:rsidRPr="00E74DD7" w:rsidRDefault="001113B7" w:rsidP="3FB0B130">
      <w:pPr>
        <w:pStyle w:val="template"/>
        <w:rPr>
          <w:rFonts w:asciiTheme="majorBidi" w:hAnsiTheme="majorBidi" w:cstheme="majorBidi"/>
          <w:i w:val="0"/>
        </w:rPr>
      </w:pPr>
      <w:hyperlink r:id="rId13" w:history="1">
        <w:r w:rsidR="00F25323" w:rsidRPr="00E74DD7">
          <w:rPr>
            <w:rStyle w:val="Hyperlink"/>
            <w:rFonts w:asciiTheme="majorBidi" w:hAnsiTheme="majorBidi" w:cstheme="majorBidi"/>
            <w:i w:val="0"/>
          </w:rPr>
          <w:t>https://www.systemrequirementslab.com/cyri/requirements/pac-man-256/13819</w:t>
        </w:r>
      </w:hyperlink>
    </w:p>
    <w:p w14:paraId="3A411ABE" w14:textId="0378089F" w:rsidR="00F25323" w:rsidRPr="00E74DD7" w:rsidRDefault="001113B7" w:rsidP="3FB0B130">
      <w:pPr>
        <w:pStyle w:val="template"/>
        <w:rPr>
          <w:rFonts w:asciiTheme="majorBidi" w:hAnsiTheme="majorBidi" w:cstheme="majorBidi"/>
          <w:i w:val="0"/>
        </w:rPr>
      </w:pPr>
      <w:hyperlink r:id="rId14" w:history="1">
        <w:r w:rsidR="00F25323" w:rsidRPr="00E74DD7">
          <w:rPr>
            <w:rStyle w:val="Hyperlink"/>
            <w:rFonts w:asciiTheme="majorBidi" w:hAnsiTheme="majorBidi" w:cstheme="majorBidi"/>
            <w:i w:val="0"/>
          </w:rPr>
          <w:t>https://www.gsmarena.com/samsung_i9300_galaxy_s_iii-4238.php</w:t>
        </w:r>
      </w:hyperlink>
    </w:p>
    <w:p w14:paraId="3F036908" w14:textId="2BB8DEB8" w:rsidR="00F25323" w:rsidRPr="00E74DD7" w:rsidRDefault="001113B7" w:rsidP="3FB0B130">
      <w:pPr>
        <w:pStyle w:val="template"/>
        <w:rPr>
          <w:rFonts w:asciiTheme="majorBidi" w:hAnsiTheme="majorBidi" w:cstheme="majorBidi"/>
          <w:i w:val="0"/>
        </w:rPr>
      </w:pPr>
      <w:hyperlink r:id="rId15" w:history="1">
        <w:r w:rsidR="00F25323" w:rsidRPr="00E74DD7">
          <w:rPr>
            <w:rStyle w:val="Hyperlink"/>
            <w:rFonts w:asciiTheme="majorBidi" w:hAnsiTheme="majorBidi" w:cstheme="majorBidi"/>
            <w:i w:val="0"/>
          </w:rPr>
          <w:t>https://www.instructables.com/Playing-Chess/</w:t>
        </w:r>
      </w:hyperlink>
    </w:p>
    <w:p w14:paraId="259CF40E" w14:textId="3CC8104F" w:rsidR="00F25323" w:rsidRPr="00E74DD7" w:rsidRDefault="001113B7" w:rsidP="3FB0B130">
      <w:pPr>
        <w:pStyle w:val="template"/>
        <w:rPr>
          <w:rFonts w:asciiTheme="majorBidi" w:hAnsiTheme="majorBidi" w:cstheme="majorBidi"/>
          <w:i w:val="0"/>
        </w:rPr>
      </w:pPr>
      <w:hyperlink r:id="rId16" w:history="1">
        <w:r w:rsidR="00F25323" w:rsidRPr="00E74DD7">
          <w:rPr>
            <w:rStyle w:val="Hyperlink"/>
            <w:rFonts w:asciiTheme="majorBidi" w:hAnsiTheme="majorBidi" w:cstheme="majorBidi"/>
            <w:i w:val="0"/>
          </w:rPr>
          <w:t>https://www.chess.com/</w:t>
        </w:r>
      </w:hyperlink>
    </w:p>
    <w:p w14:paraId="11450E01" w14:textId="4514E9B1" w:rsidR="00F25323" w:rsidRPr="00E74DD7" w:rsidRDefault="001113B7" w:rsidP="3FB0B130">
      <w:pPr>
        <w:pStyle w:val="template"/>
        <w:rPr>
          <w:rFonts w:asciiTheme="majorBidi" w:hAnsiTheme="majorBidi" w:cstheme="majorBidi"/>
          <w:i w:val="0"/>
        </w:rPr>
      </w:pPr>
      <w:hyperlink r:id="rId17" w:history="1">
        <w:r w:rsidR="00F25323" w:rsidRPr="00E74DD7">
          <w:rPr>
            <w:rStyle w:val="Hyperlink"/>
            <w:rFonts w:asciiTheme="majorBidi" w:hAnsiTheme="majorBidi" w:cstheme="majorBidi"/>
            <w:i w:val="0"/>
          </w:rPr>
          <w:t>https://www.ojp.gov/pdffiles1/nij/grants/249556.pdf</w:t>
        </w:r>
      </w:hyperlink>
    </w:p>
    <w:p w14:paraId="1244EF56" w14:textId="19A05A86" w:rsidR="00F25323" w:rsidRPr="00E74DD7" w:rsidRDefault="001113B7" w:rsidP="3FB0B130">
      <w:pPr>
        <w:pStyle w:val="template"/>
        <w:rPr>
          <w:rFonts w:asciiTheme="majorBidi" w:hAnsiTheme="majorBidi" w:cstheme="majorBidi"/>
          <w:i w:val="0"/>
        </w:rPr>
      </w:pPr>
      <w:hyperlink r:id="rId18" w:history="1">
        <w:r w:rsidR="00F25323" w:rsidRPr="00E74DD7">
          <w:rPr>
            <w:rStyle w:val="Hyperlink"/>
            <w:rFonts w:asciiTheme="majorBidi" w:hAnsiTheme="majorBidi" w:cstheme="majorBidi"/>
            <w:i w:val="0"/>
          </w:rPr>
          <w:t>http://www.dgp.toronto.edu/~ppacheco/course/444/spec</w:t>
        </w:r>
      </w:hyperlink>
    </w:p>
    <w:p w14:paraId="7AB39A62" w14:textId="59A3F3E2" w:rsidR="00F25323" w:rsidRPr="00E74DD7" w:rsidRDefault="001113B7" w:rsidP="3FB0B130">
      <w:pPr>
        <w:pStyle w:val="template"/>
        <w:rPr>
          <w:rFonts w:asciiTheme="majorBidi" w:hAnsiTheme="majorBidi" w:cstheme="majorBidi"/>
          <w:i w:val="0"/>
        </w:rPr>
      </w:pPr>
      <w:hyperlink r:id="rId19" w:history="1">
        <w:r w:rsidR="00F25323" w:rsidRPr="00E74DD7">
          <w:rPr>
            <w:rStyle w:val="Hyperlink"/>
            <w:rFonts w:asciiTheme="majorBidi" w:hAnsiTheme="majorBidi" w:cstheme="majorBidi"/>
            <w:i w:val="0"/>
          </w:rPr>
          <w:t>http://www.sakkpalota.hu/index.php/en/chess/rules</w:t>
        </w:r>
      </w:hyperlink>
    </w:p>
    <w:p w14:paraId="2299D17D" w14:textId="2E1F63DB" w:rsidR="00F25323" w:rsidRPr="00E74DD7" w:rsidRDefault="001113B7" w:rsidP="3FB0B130">
      <w:pPr>
        <w:pStyle w:val="template"/>
        <w:rPr>
          <w:rFonts w:asciiTheme="majorBidi" w:hAnsiTheme="majorBidi" w:cstheme="majorBidi"/>
          <w:i w:val="0"/>
        </w:rPr>
      </w:pPr>
      <w:hyperlink r:id="rId20" w:history="1">
        <w:r w:rsidR="00F25323" w:rsidRPr="00E74DD7">
          <w:rPr>
            <w:rStyle w:val="Hyperlink"/>
            <w:rFonts w:asciiTheme="majorBidi" w:hAnsiTheme="majorBidi" w:cstheme="majorBidi"/>
            <w:i w:val="0"/>
          </w:rPr>
          <w:t>https://usermanual.wiki/Pdf/ChessUserManual.1371972786/html</w:t>
        </w:r>
      </w:hyperlink>
    </w:p>
    <w:p w14:paraId="05469118" w14:textId="11E9B9F5" w:rsidR="00F25323" w:rsidRPr="00E74DD7" w:rsidRDefault="001113B7" w:rsidP="3FB0B130">
      <w:pPr>
        <w:pStyle w:val="template"/>
        <w:rPr>
          <w:rFonts w:asciiTheme="majorBidi" w:hAnsiTheme="majorBidi" w:cstheme="majorBidi"/>
          <w:i w:val="0"/>
        </w:rPr>
      </w:pPr>
      <w:hyperlink r:id="rId21" w:history="1">
        <w:r w:rsidR="00F25323" w:rsidRPr="00E74DD7">
          <w:rPr>
            <w:rStyle w:val="Hyperlink"/>
            <w:rFonts w:asciiTheme="majorBidi" w:hAnsiTheme="majorBidi" w:cstheme="majorBidi"/>
            <w:i w:val="0"/>
          </w:rPr>
          <w:t>https://www.youtube.com/results?search_query=chess+tricks</w:t>
        </w:r>
      </w:hyperlink>
    </w:p>
    <w:p w14:paraId="6E9DA9D3" w14:textId="27D02085" w:rsidR="00F25323" w:rsidRPr="00E74DD7" w:rsidRDefault="001113B7" w:rsidP="3FB0B130">
      <w:pPr>
        <w:pStyle w:val="template"/>
        <w:rPr>
          <w:rFonts w:asciiTheme="majorBidi" w:hAnsiTheme="majorBidi" w:cstheme="majorBidi"/>
          <w:i w:val="0"/>
        </w:rPr>
      </w:pPr>
      <w:hyperlink r:id="rId22" w:history="1">
        <w:r w:rsidR="00F25323" w:rsidRPr="00E74DD7">
          <w:rPr>
            <w:rStyle w:val="Hyperlink"/>
            <w:rFonts w:asciiTheme="majorBidi" w:hAnsiTheme="majorBidi" w:cstheme="majorBidi"/>
            <w:i w:val="0"/>
          </w:rPr>
          <w:t>https://lichess.org/</w:t>
        </w:r>
      </w:hyperlink>
    </w:p>
    <w:p w14:paraId="333F926D" w14:textId="77777777" w:rsidR="00F25323" w:rsidRPr="00E74DD7" w:rsidRDefault="00F25323" w:rsidP="3FB0B130">
      <w:pPr>
        <w:pStyle w:val="template"/>
        <w:rPr>
          <w:rFonts w:asciiTheme="majorBidi" w:hAnsiTheme="majorBidi" w:cstheme="majorBidi"/>
          <w:i w:val="0"/>
        </w:rPr>
      </w:pPr>
    </w:p>
    <w:p w14:paraId="6A9E2FDD" w14:textId="77777777" w:rsidR="00F25323" w:rsidRPr="00E74DD7" w:rsidRDefault="00F25323" w:rsidP="3FB0B130">
      <w:pPr>
        <w:pStyle w:val="template"/>
        <w:rPr>
          <w:rFonts w:asciiTheme="majorBidi" w:hAnsiTheme="majorBidi" w:cstheme="majorBidi"/>
          <w:i w:val="0"/>
        </w:rPr>
      </w:pPr>
    </w:p>
    <w:p w14:paraId="362B9858" w14:textId="77777777" w:rsidR="004B4BA3" w:rsidRPr="00E74DD7" w:rsidRDefault="3FB0B130">
      <w:pPr>
        <w:pStyle w:val="Heading1"/>
        <w:rPr>
          <w:rFonts w:asciiTheme="majorBidi" w:hAnsiTheme="majorBidi" w:cstheme="majorBidi"/>
        </w:rPr>
      </w:pPr>
      <w:bookmarkStart w:id="28" w:name="_Toc439994673"/>
      <w:bookmarkStart w:id="29" w:name="_Toc814228096"/>
      <w:bookmarkStart w:id="30" w:name="_Toc85147716"/>
      <w:r w:rsidRPr="00E74DD7">
        <w:rPr>
          <w:rFonts w:asciiTheme="majorBidi" w:hAnsiTheme="majorBidi" w:cstheme="majorBidi"/>
        </w:rPr>
        <w:t>Overall Description</w:t>
      </w:r>
      <w:bookmarkEnd w:id="28"/>
      <w:bookmarkEnd w:id="29"/>
      <w:bookmarkEnd w:id="30"/>
    </w:p>
    <w:p w14:paraId="21B55A2C" w14:textId="0C6B3A44" w:rsidR="26C37383" w:rsidRPr="00E74DD7" w:rsidRDefault="3FB0B130" w:rsidP="26C37383">
      <w:pPr>
        <w:pStyle w:val="Heading2"/>
        <w:rPr>
          <w:rFonts w:asciiTheme="majorBidi" w:hAnsiTheme="majorBidi" w:cstheme="majorBidi"/>
        </w:rPr>
      </w:pPr>
      <w:bookmarkStart w:id="31" w:name="_Toc439994674"/>
      <w:bookmarkStart w:id="32" w:name="_Toc768311335"/>
      <w:bookmarkStart w:id="33" w:name="_Toc85147717"/>
      <w:r w:rsidRPr="00E74DD7">
        <w:rPr>
          <w:rFonts w:asciiTheme="majorBidi" w:hAnsiTheme="majorBidi" w:cstheme="majorBidi"/>
        </w:rPr>
        <w:t>Product Perspective</w:t>
      </w:r>
      <w:bookmarkEnd w:id="31"/>
      <w:bookmarkEnd w:id="32"/>
      <w:bookmarkEnd w:id="33"/>
    </w:p>
    <w:p w14:paraId="5370AB7F" w14:textId="104087F6" w:rsidR="26C37383" w:rsidRPr="00E74DD7" w:rsidRDefault="00840C5E" w:rsidP="3FB0B130">
      <w:pPr>
        <w:pStyle w:val="template"/>
        <w:rPr>
          <w:rFonts w:asciiTheme="majorBidi" w:hAnsiTheme="majorBidi" w:cstheme="majorBidi"/>
          <w:i w:val="0"/>
        </w:rPr>
      </w:pPr>
      <w:r w:rsidRPr="00E74DD7">
        <w:rPr>
          <w:rFonts w:asciiTheme="majorBidi" w:hAnsiTheme="majorBidi" w:cstheme="majorBidi"/>
          <w:i w:val="0"/>
        </w:rPr>
        <w:t>Chess and checkers</w:t>
      </w:r>
      <w:r w:rsidR="3FB0B130" w:rsidRPr="00E74DD7">
        <w:rPr>
          <w:rFonts w:asciiTheme="majorBidi" w:hAnsiTheme="majorBidi" w:cstheme="majorBidi"/>
          <w:i w:val="0"/>
        </w:rPr>
        <w:t xml:space="preserve"> being a vintage and a prestigious game holds its importance to its players. Users are generally tending to like strategy and tactical games. </w:t>
      </w:r>
      <w:r w:rsidRPr="00E74DD7">
        <w:rPr>
          <w:rFonts w:asciiTheme="majorBidi" w:hAnsiTheme="majorBidi" w:cstheme="majorBidi"/>
          <w:i w:val="0"/>
        </w:rPr>
        <w:t>Chess and checkers</w:t>
      </w:r>
      <w:r w:rsidR="3FB0B130" w:rsidRPr="00E74DD7">
        <w:rPr>
          <w:rFonts w:asciiTheme="majorBidi" w:hAnsiTheme="majorBidi" w:cstheme="majorBidi"/>
          <w:i w:val="0"/>
        </w:rPr>
        <w:t xml:space="preserve"> </w:t>
      </w:r>
      <w:r w:rsidRPr="00E74DD7">
        <w:rPr>
          <w:rFonts w:asciiTheme="majorBidi" w:hAnsiTheme="majorBidi" w:cstheme="majorBidi"/>
          <w:i w:val="0"/>
        </w:rPr>
        <w:t>allow</w:t>
      </w:r>
      <w:r w:rsidR="3FB0B130" w:rsidRPr="00E74DD7">
        <w:rPr>
          <w:rFonts w:asciiTheme="majorBidi" w:hAnsiTheme="majorBidi" w:cstheme="majorBidi"/>
          <w:i w:val="0"/>
        </w:rPr>
        <w:t xml:space="preserve"> users to compete with friends on a single device, eliminating the use of physical board. Since the constraint designs of this game are meant to follow all </w:t>
      </w:r>
      <w:r w:rsidRPr="00E74DD7">
        <w:rPr>
          <w:rFonts w:asciiTheme="majorBidi" w:hAnsiTheme="majorBidi" w:cstheme="majorBidi"/>
          <w:i w:val="0"/>
        </w:rPr>
        <w:t>chess and checkers</w:t>
      </w:r>
      <w:r w:rsidR="3FB0B130" w:rsidRPr="00E74DD7">
        <w:rPr>
          <w:rFonts w:asciiTheme="majorBidi" w:hAnsiTheme="majorBidi" w:cstheme="majorBidi"/>
          <w:i w:val="0"/>
        </w:rPr>
        <w:t xml:space="preserve"> rules (time and other constraints depend on difficulty levels) there is 0 margin of any error, </w:t>
      </w:r>
      <w:r w:rsidRPr="00E74DD7">
        <w:rPr>
          <w:rFonts w:asciiTheme="majorBidi" w:hAnsiTheme="majorBidi" w:cstheme="majorBidi"/>
          <w:i w:val="0"/>
        </w:rPr>
        <w:t>deception,</w:t>
      </w:r>
      <w:r w:rsidR="3FB0B130" w:rsidRPr="00E74DD7">
        <w:rPr>
          <w:rFonts w:asciiTheme="majorBidi" w:hAnsiTheme="majorBidi" w:cstheme="majorBidi"/>
          <w:i w:val="0"/>
        </w:rPr>
        <w:t xml:space="preserve"> or forgery. </w:t>
      </w:r>
    </w:p>
    <w:p w14:paraId="6B70DBB2" w14:textId="63061F27" w:rsidR="54789342" w:rsidRPr="00E74DD7" w:rsidRDefault="54789342" w:rsidP="3FB0B130">
      <w:pPr>
        <w:pStyle w:val="template"/>
        <w:rPr>
          <w:rFonts w:asciiTheme="majorBidi" w:hAnsiTheme="majorBidi" w:cstheme="majorBidi"/>
          <w:i w:val="0"/>
        </w:rPr>
      </w:pPr>
    </w:p>
    <w:p w14:paraId="4400B9F7" w14:textId="255331C3" w:rsidR="26C37383" w:rsidRPr="00E74DD7" w:rsidRDefault="26C37383" w:rsidP="3FB0B130">
      <w:pPr>
        <w:pStyle w:val="template"/>
        <w:rPr>
          <w:rFonts w:asciiTheme="majorBidi" w:hAnsiTheme="majorBidi" w:cstheme="majorBidi"/>
          <w:i w:val="0"/>
        </w:rPr>
      </w:pPr>
    </w:p>
    <w:p w14:paraId="7B9C272E" w14:textId="61070C3A" w:rsidR="54789342" w:rsidRPr="00E74DD7" w:rsidRDefault="3FB0B130" w:rsidP="00840C5E">
      <w:pPr>
        <w:pStyle w:val="Heading2"/>
        <w:rPr>
          <w:rFonts w:asciiTheme="majorBidi" w:hAnsiTheme="majorBidi" w:cstheme="majorBidi"/>
        </w:rPr>
      </w:pPr>
      <w:bookmarkStart w:id="34" w:name="_Toc439994675"/>
      <w:bookmarkStart w:id="35" w:name="_Toc89417554"/>
      <w:bookmarkStart w:id="36" w:name="_Toc85147718"/>
      <w:r w:rsidRPr="00E74DD7">
        <w:rPr>
          <w:rFonts w:asciiTheme="majorBidi" w:hAnsiTheme="majorBidi" w:cstheme="majorBidi"/>
        </w:rPr>
        <w:t>Product Functions</w:t>
      </w:r>
      <w:bookmarkEnd w:id="34"/>
      <w:bookmarkEnd w:id="35"/>
      <w:bookmarkEnd w:id="36"/>
    </w:p>
    <w:p w14:paraId="36B49CE4" w14:textId="2479C880" w:rsidR="00840C5E"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 xml:space="preserve">This game will provide the following functions: </w:t>
      </w:r>
    </w:p>
    <w:p w14:paraId="6F0DAD91" w14:textId="77777777" w:rsidR="0033009D" w:rsidRPr="00E74DD7" w:rsidRDefault="0033009D" w:rsidP="3FB0B130">
      <w:pPr>
        <w:pStyle w:val="template"/>
        <w:rPr>
          <w:rFonts w:asciiTheme="majorBidi" w:hAnsiTheme="majorBidi" w:cstheme="majorBidi"/>
          <w:i w:val="0"/>
        </w:rPr>
      </w:pPr>
    </w:p>
    <w:p w14:paraId="5144857C" w14:textId="3E634DBC" w:rsidR="000E7D3D" w:rsidRPr="00E74DD7" w:rsidRDefault="000E7D3D" w:rsidP="3FB0B130">
      <w:pPr>
        <w:pStyle w:val="template"/>
        <w:rPr>
          <w:rFonts w:asciiTheme="majorBidi" w:hAnsiTheme="majorBidi" w:cstheme="majorBidi"/>
          <w:b/>
          <w:bCs/>
          <w:i w:val="0"/>
        </w:rPr>
      </w:pPr>
      <w:r w:rsidRPr="00E74DD7">
        <w:rPr>
          <w:rFonts w:asciiTheme="majorBidi" w:hAnsiTheme="majorBidi" w:cstheme="majorBidi"/>
          <w:b/>
          <w:bCs/>
          <w:i w:val="0"/>
        </w:rPr>
        <w:t xml:space="preserve">2.1.1 </w:t>
      </w:r>
      <w:r w:rsidR="00CD0D18" w:rsidRPr="00E74DD7">
        <w:rPr>
          <w:rFonts w:asciiTheme="majorBidi" w:hAnsiTheme="majorBidi" w:cstheme="majorBidi"/>
          <w:b/>
          <w:bCs/>
          <w:i w:val="0"/>
        </w:rPr>
        <w:t>Account</w:t>
      </w:r>
      <w:r w:rsidRPr="00E74DD7">
        <w:rPr>
          <w:rFonts w:asciiTheme="majorBidi" w:hAnsiTheme="majorBidi" w:cstheme="majorBidi"/>
          <w:b/>
          <w:bCs/>
          <w:i w:val="0"/>
        </w:rPr>
        <w:t xml:space="preserve"> Management</w:t>
      </w:r>
    </w:p>
    <w:p w14:paraId="360B833B" w14:textId="19EF42CE"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Signup</w:t>
      </w:r>
    </w:p>
    <w:p w14:paraId="0AE292AF" w14:textId="3B29BF53" w:rsidR="009921A0" w:rsidRPr="00E74DD7" w:rsidRDefault="009921A0" w:rsidP="000E7D3D">
      <w:pPr>
        <w:pStyle w:val="template"/>
        <w:ind w:left="720"/>
        <w:rPr>
          <w:rFonts w:asciiTheme="majorBidi" w:hAnsiTheme="majorBidi" w:cstheme="majorBidi"/>
          <w:i w:val="0"/>
        </w:rPr>
      </w:pPr>
      <w:ins w:id="37" w:author="Ali Surani (source conflict)" w:date="2021-10-14T13:09:00Z">
        <w:r w:rsidRPr="00E74DD7">
          <w:rPr>
            <w:rFonts w:asciiTheme="majorBidi" w:hAnsiTheme="majorBidi" w:cstheme="majorBidi"/>
            <w:i w:val="0"/>
          </w:rPr>
          <w:t xml:space="preserve">Users </w:t>
        </w:r>
        <w:r w:rsidR="0041056C" w:rsidRPr="00E74DD7">
          <w:rPr>
            <w:rFonts w:asciiTheme="majorBidi" w:hAnsiTheme="majorBidi" w:cstheme="majorBidi"/>
            <w:i w:val="0"/>
          </w:rPr>
          <w:t>can</w:t>
        </w:r>
        <w:r w:rsidRPr="00E74DD7">
          <w:rPr>
            <w:rFonts w:asciiTheme="majorBidi" w:hAnsiTheme="majorBidi" w:cstheme="majorBidi"/>
            <w:i w:val="0"/>
          </w:rPr>
          <w:t xml:space="preserve"> sign up and create a new account to play the game</w:t>
        </w:r>
        <w:r w:rsidR="0041056C" w:rsidRPr="00E74DD7">
          <w:rPr>
            <w:rFonts w:asciiTheme="majorBidi" w:hAnsiTheme="majorBidi" w:cstheme="majorBidi"/>
            <w:i w:val="0"/>
          </w:rPr>
          <w:t>, options available to sign up will be sign up via Gmail Facebook and Email address.</w:t>
        </w:r>
      </w:ins>
    </w:p>
    <w:p w14:paraId="25F3A372" w14:textId="5F89F24E"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Login</w:t>
      </w:r>
    </w:p>
    <w:p w14:paraId="4A217D2B" w14:textId="6944CEA6" w:rsidR="0041056C" w:rsidRPr="00E74DD7" w:rsidRDefault="0041056C" w:rsidP="000E7D3D">
      <w:pPr>
        <w:pStyle w:val="template"/>
        <w:ind w:left="720"/>
        <w:rPr>
          <w:rFonts w:asciiTheme="majorBidi" w:hAnsiTheme="majorBidi" w:cstheme="majorBidi"/>
          <w:i w:val="0"/>
        </w:rPr>
      </w:pPr>
      <w:ins w:id="38" w:author="Ali Surani (source conflict)" w:date="2021-10-14T13:09:00Z">
        <w:r w:rsidRPr="00E74DD7">
          <w:rPr>
            <w:rFonts w:asciiTheme="majorBidi" w:hAnsiTheme="majorBidi" w:cstheme="majorBidi"/>
            <w:i w:val="0"/>
          </w:rPr>
          <w:t>Users will have to login to play the game, alternative options to log up via Facebook and Gmail are available as well.</w:t>
        </w:r>
      </w:ins>
    </w:p>
    <w:p w14:paraId="6A073CA3" w14:textId="0C61EE3F"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Forget Password</w:t>
      </w:r>
    </w:p>
    <w:p w14:paraId="23FDAB13" w14:textId="1AB4C78F" w:rsidR="0041056C" w:rsidRPr="00E74DD7" w:rsidRDefault="0041056C" w:rsidP="000E7D3D">
      <w:pPr>
        <w:pStyle w:val="template"/>
        <w:ind w:left="720"/>
        <w:rPr>
          <w:rFonts w:asciiTheme="majorBidi" w:hAnsiTheme="majorBidi" w:cstheme="majorBidi"/>
          <w:i w:val="0"/>
        </w:rPr>
      </w:pPr>
      <w:ins w:id="39" w:author="Ali Surani (source conflict)" w:date="2021-10-14T13:09:00Z">
        <w:r w:rsidRPr="00E74DD7">
          <w:rPr>
            <w:rFonts w:asciiTheme="majorBidi" w:hAnsiTheme="majorBidi" w:cstheme="majorBidi"/>
            <w:i w:val="0"/>
          </w:rPr>
          <w:t>Users can request to reset their password from an in-game option, an email will be sent on the registered email to reset the password</w:t>
        </w:r>
      </w:ins>
    </w:p>
    <w:p w14:paraId="348D474D" w14:textId="24586CA7"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Delete Account</w:t>
      </w:r>
    </w:p>
    <w:p w14:paraId="6F4D02E1" w14:textId="0894C56C" w:rsidR="0041056C" w:rsidRPr="00E74DD7" w:rsidRDefault="0041056C" w:rsidP="000E7D3D">
      <w:pPr>
        <w:pStyle w:val="template"/>
        <w:ind w:left="720"/>
        <w:rPr>
          <w:rFonts w:asciiTheme="majorBidi" w:hAnsiTheme="majorBidi" w:cstheme="majorBidi"/>
          <w:i w:val="0"/>
        </w:rPr>
      </w:pPr>
      <w:ins w:id="40" w:author="Ali Surani (source conflict)" w:date="2021-10-14T13:09:00Z">
        <w:r w:rsidRPr="00E74DD7">
          <w:rPr>
            <w:rFonts w:asciiTheme="majorBidi" w:hAnsiTheme="majorBidi" w:cstheme="majorBidi"/>
            <w:i w:val="0"/>
          </w:rPr>
          <w:t>An option will be available to delete the account, this action will permanently delete the account.</w:t>
        </w:r>
      </w:ins>
    </w:p>
    <w:p w14:paraId="121A2D19" w14:textId="5111CFFF" w:rsidR="000E7D3D" w:rsidRPr="00E74DD7" w:rsidRDefault="000E7D3D" w:rsidP="000E7D3D">
      <w:pPr>
        <w:pStyle w:val="template"/>
        <w:rPr>
          <w:rFonts w:asciiTheme="majorBidi" w:hAnsiTheme="majorBidi" w:cstheme="majorBidi"/>
          <w:b/>
          <w:bCs/>
          <w:i w:val="0"/>
        </w:rPr>
      </w:pPr>
      <w:r w:rsidRPr="00E74DD7">
        <w:rPr>
          <w:rFonts w:asciiTheme="majorBidi" w:hAnsiTheme="majorBidi" w:cstheme="majorBidi"/>
          <w:b/>
          <w:bCs/>
          <w:i w:val="0"/>
        </w:rPr>
        <w:t>2.1.2 Play Game</w:t>
      </w:r>
    </w:p>
    <w:p w14:paraId="758C0494" w14:textId="4E66780E"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Chose Game (Chess or Checkers)</w:t>
      </w:r>
    </w:p>
    <w:p w14:paraId="4C18974A" w14:textId="126A8A71" w:rsidR="0041056C" w:rsidRPr="00E74DD7" w:rsidRDefault="0041056C" w:rsidP="000E7D3D">
      <w:pPr>
        <w:pStyle w:val="template"/>
        <w:ind w:left="720"/>
        <w:rPr>
          <w:rFonts w:asciiTheme="majorBidi" w:hAnsiTheme="majorBidi" w:cstheme="majorBidi"/>
          <w:i w:val="0"/>
        </w:rPr>
      </w:pPr>
      <w:ins w:id="41" w:author="Ali Surani (source conflict)" w:date="2021-10-14T13:09:00Z">
        <w:r w:rsidRPr="00E74DD7">
          <w:rPr>
            <w:rFonts w:asciiTheme="majorBidi" w:hAnsiTheme="majorBidi" w:cstheme="majorBidi"/>
            <w:i w:val="0"/>
          </w:rPr>
          <w:t>A choice between chess and checkers will be made available to the users</w:t>
        </w:r>
      </w:ins>
    </w:p>
    <w:p w14:paraId="29D3DBE5" w14:textId="1C4DD29E"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Set Difficulty Level</w:t>
      </w:r>
    </w:p>
    <w:p w14:paraId="7095A866" w14:textId="2ED9F885" w:rsidR="0041056C" w:rsidRPr="00E74DD7" w:rsidRDefault="0041056C" w:rsidP="000E7D3D">
      <w:pPr>
        <w:pStyle w:val="template"/>
        <w:ind w:left="720"/>
        <w:rPr>
          <w:rFonts w:asciiTheme="majorBidi" w:hAnsiTheme="majorBidi" w:cstheme="majorBidi"/>
          <w:i w:val="0"/>
        </w:rPr>
      </w:pPr>
      <w:ins w:id="42" w:author="Ali Surani (source conflict)" w:date="2021-10-14T13:09:00Z">
        <w:r w:rsidRPr="00E74DD7">
          <w:rPr>
            <w:rFonts w:asciiTheme="majorBidi" w:hAnsiTheme="majorBidi" w:cstheme="majorBidi"/>
            <w:i w:val="0"/>
          </w:rPr>
          <w:t xml:space="preserve">User can set the difficulty level according to their </w:t>
        </w:r>
        <w:proofErr w:type="spellStart"/>
        <w:r w:rsidRPr="00E74DD7">
          <w:rPr>
            <w:rFonts w:asciiTheme="majorBidi" w:hAnsiTheme="majorBidi" w:cstheme="majorBidi"/>
            <w:i w:val="0"/>
          </w:rPr>
          <w:t>prefrence</w:t>
        </w:r>
      </w:ins>
      <w:proofErr w:type="spellEnd"/>
    </w:p>
    <w:p w14:paraId="74331C14" w14:textId="7B1FC4BA" w:rsidR="000E7D3D" w:rsidRPr="00E74DD7" w:rsidRDefault="000E7D3D" w:rsidP="000E7D3D">
      <w:pPr>
        <w:pStyle w:val="template"/>
        <w:ind w:left="720"/>
        <w:rPr>
          <w:rFonts w:asciiTheme="majorBidi" w:hAnsiTheme="majorBidi" w:cstheme="majorBidi"/>
          <w:i w:val="0"/>
        </w:rPr>
      </w:pPr>
      <w:r w:rsidRPr="00E74DD7">
        <w:rPr>
          <w:rFonts w:asciiTheme="majorBidi" w:hAnsiTheme="majorBidi" w:cstheme="majorBidi"/>
          <w:i w:val="0"/>
        </w:rPr>
        <w:t>Game Mode (Multiplayer or AI)</w:t>
      </w:r>
    </w:p>
    <w:p w14:paraId="0CCB1F8A" w14:textId="02259DF5" w:rsidR="0041056C" w:rsidRPr="00E74DD7" w:rsidRDefault="0041056C" w:rsidP="000E7D3D">
      <w:pPr>
        <w:pStyle w:val="template"/>
        <w:ind w:left="720"/>
        <w:rPr>
          <w:rFonts w:asciiTheme="majorBidi" w:hAnsiTheme="majorBidi" w:cstheme="majorBidi"/>
          <w:i w:val="0"/>
        </w:rPr>
      </w:pPr>
      <w:ins w:id="43" w:author="Ali Surani (source conflict)" w:date="2021-10-14T13:09:00Z">
        <w:r w:rsidRPr="00E74DD7">
          <w:rPr>
            <w:rFonts w:asciiTheme="majorBidi" w:hAnsiTheme="majorBidi" w:cstheme="majorBidi"/>
            <w:i w:val="0"/>
          </w:rPr>
          <w:t xml:space="preserve">Users can also chose to play against AI or their </w:t>
        </w:r>
        <w:proofErr w:type="gramStart"/>
        <w:r w:rsidRPr="00E74DD7">
          <w:rPr>
            <w:rFonts w:asciiTheme="majorBidi" w:hAnsiTheme="majorBidi" w:cstheme="majorBidi"/>
            <w:i w:val="0"/>
          </w:rPr>
          <w:t>friend(</w:t>
        </w:r>
        <w:proofErr w:type="gramEnd"/>
        <w:r w:rsidRPr="00E74DD7">
          <w:rPr>
            <w:rFonts w:asciiTheme="majorBidi" w:hAnsiTheme="majorBidi" w:cstheme="majorBidi"/>
            <w:i w:val="0"/>
          </w:rPr>
          <w:t>Online or on same device)</w:t>
        </w:r>
      </w:ins>
    </w:p>
    <w:p w14:paraId="63CA5C46" w14:textId="1050EB00" w:rsidR="000E7D3D" w:rsidRPr="00E74DD7" w:rsidRDefault="000E7D3D" w:rsidP="000E7D3D">
      <w:pPr>
        <w:pStyle w:val="template"/>
        <w:rPr>
          <w:rFonts w:asciiTheme="majorBidi" w:hAnsiTheme="majorBidi" w:cstheme="majorBidi"/>
          <w:b/>
          <w:bCs/>
          <w:i w:val="0"/>
        </w:rPr>
      </w:pPr>
      <w:r w:rsidRPr="00E74DD7">
        <w:rPr>
          <w:rFonts w:asciiTheme="majorBidi" w:hAnsiTheme="majorBidi" w:cstheme="majorBidi"/>
          <w:b/>
          <w:bCs/>
          <w:i w:val="0"/>
        </w:rPr>
        <w:t>2.1.3 User Support</w:t>
      </w:r>
    </w:p>
    <w:p w14:paraId="0B54084A" w14:textId="0FB8B23D"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Report a bug</w:t>
      </w:r>
    </w:p>
    <w:p w14:paraId="3B9A9245" w14:textId="0013FB29" w:rsidR="0041056C" w:rsidRPr="00E74DD7" w:rsidRDefault="0041056C" w:rsidP="00CD0D18">
      <w:pPr>
        <w:pStyle w:val="template"/>
        <w:ind w:left="720"/>
        <w:rPr>
          <w:rFonts w:asciiTheme="majorBidi" w:hAnsiTheme="majorBidi" w:cstheme="majorBidi"/>
          <w:i w:val="0"/>
        </w:rPr>
      </w:pPr>
      <w:ins w:id="44" w:author="Ali Surani (source conflict)" w:date="2021-10-14T13:09:00Z">
        <w:r w:rsidRPr="00E74DD7">
          <w:rPr>
            <w:rFonts w:asciiTheme="majorBidi" w:hAnsiTheme="majorBidi" w:cstheme="majorBidi"/>
            <w:i w:val="0"/>
          </w:rPr>
          <w:t>There will be an option to contact the developers to report bugs, Users will be asked to provide their name and email address to report bugs.</w:t>
        </w:r>
      </w:ins>
    </w:p>
    <w:p w14:paraId="031BFF2C" w14:textId="1996FC95"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Game Feedback</w:t>
      </w:r>
    </w:p>
    <w:p w14:paraId="5064ABCF" w14:textId="4A372FE2" w:rsidR="0041056C" w:rsidRPr="00E74DD7" w:rsidRDefault="0041056C" w:rsidP="00CD0D18">
      <w:pPr>
        <w:pStyle w:val="template"/>
        <w:ind w:left="720"/>
        <w:rPr>
          <w:rFonts w:asciiTheme="majorBidi" w:hAnsiTheme="majorBidi" w:cstheme="majorBidi"/>
          <w:i w:val="0"/>
        </w:rPr>
      </w:pPr>
      <w:ins w:id="45" w:author="Ali Surani (source conflict)" w:date="2021-10-14T13:09:00Z">
        <w:r w:rsidRPr="00E74DD7">
          <w:rPr>
            <w:rFonts w:asciiTheme="majorBidi" w:hAnsiTheme="majorBidi" w:cstheme="majorBidi"/>
            <w:i w:val="0"/>
          </w:rPr>
          <w:t>Users will have an option to provide feedback to the developers</w:t>
        </w:r>
        <w:r w:rsidR="00FF3CCA" w:rsidRPr="00E74DD7">
          <w:rPr>
            <w:rFonts w:asciiTheme="majorBidi" w:hAnsiTheme="majorBidi" w:cstheme="majorBidi"/>
            <w:i w:val="0"/>
          </w:rPr>
          <w:t>.</w:t>
        </w:r>
      </w:ins>
    </w:p>
    <w:p w14:paraId="76D6BBAC" w14:textId="7BA966D7"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Learn how to play</w:t>
      </w:r>
    </w:p>
    <w:p w14:paraId="144A810D" w14:textId="4234D2BC" w:rsidR="0041056C" w:rsidRPr="00E74DD7" w:rsidRDefault="0041056C" w:rsidP="00CD0D18">
      <w:pPr>
        <w:pStyle w:val="template"/>
        <w:ind w:left="720"/>
        <w:rPr>
          <w:rFonts w:asciiTheme="majorBidi" w:hAnsiTheme="majorBidi" w:cstheme="majorBidi"/>
          <w:i w:val="0"/>
        </w:rPr>
      </w:pPr>
      <w:ins w:id="46" w:author="Ali Surani (source conflict)" w:date="2021-10-14T13:09:00Z">
        <w:r w:rsidRPr="00E74DD7">
          <w:rPr>
            <w:rFonts w:asciiTheme="majorBidi" w:hAnsiTheme="majorBidi" w:cstheme="majorBidi"/>
            <w:i w:val="0"/>
          </w:rPr>
          <w:t xml:space="preserve">Users will be provided a manual/tutorial that will </w:t>
        </w:r>
        <w:r w:rsidR="00FF3CCA" w:rsidRPr="00E74DD7">
          <w:rPr>
            <w:rFonts w:asciiTheme="majorBidi" w:hAnsiTheme="majorBidi" w:cstheme="majorBidi"/>
            <w:i w:val="0"/>
          </w:rPr>
          <w:t>guide them with rules of the game.</w:t>
        </w:r>
      </w:ins>
    </w:p>
    <w:p w14:paraId="4A55FA22" w14:textId="65B5C947" w:rsidR="000E7D3D" w:rsidRPr="00E74DD7" w:rsidRDefault="000E7D3D" w:rsidP="000E7D3D">
      <w:pPr>
        <w:pStyle w:val="template"/>
        <w:rPr>
          <w:rFonts w:asciiTheme="majorBidi" w:hAnsiTheme="majorBidi" w:cstheme="majorBidi"/>
          <w:b/>
          <w:bCs/>
          <w:i w:val="0"/>
        </w:rPr>
      </w:pPr>
      <w:r w:rsidRPr="00E74DD7">
        <w:rPr>
          <w:rFonts w:asciiTheme="majorBidi" w:hAnsiTheme="majorBidi" w:cstheme="majorBidi"/>
          <w:b/>
          <w:bCs/>
          <w:i w:val="0"/>
        </w:rPr>
        <w:t>2.1.4 Settings</w:t>
      </w:r>
    </w:p>
    <w:p w14:paraId="09F787BB" w14:textId="7F8543C5"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Dark/Light Mode</w:t>
      </w:r>
    </w:p>
    <w:p w14:paraId="3685D5BA" w14:textId="714EFB59" w:rsidR="00FF3CCA" w:rsidRPr="00E74DD7" w:rsidRDefault="00FF3CCA" w:rsidP="00CD0D18">
      <w:pPr>
        <w:pStyle w:val="template"/>
        <w:ind w:left="720"/>
        <w:rPr>
          <w:rFonts w:asciiTheme="majorBidi" w:hAnsiTheme="majorBidi" w:cstheme="majorBidi"/>
          <w:i w:val="0"/>
        </w:rPr>
      </w:pPr>
      <w:ins w:id="47" w:author="Ali Surani (source conflict)" w:date="2021-10-14T13:09:00Z">
        <w:r w:rsidRPr="00E74DD7">
          <w:rPr>
            <w:rFonts w:asciiTheme="majorBidi" w:hAnsiTheme="majorBidi" w:cstheme="majorBidi"/>
            <w:i w:val="0"/>
          </w:rPr>
          <w:t>Users will have an option to switch game UI to dark/light mode.</w:t>
        </w:r>
      </w:ins>
    </w:p>
    <w:p w14:paraId="0EA0F922" w14:textId="247970EE"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lastRenderedPageBreak/>
        <w:t>Sound Toggle</w:t>
      </w:r>
    </w:p>
    <w:p w14:paraId="61EE2AEF" w14:textId="49C3A2F2" w:rsidR="00FF3CCA" w:rsidRPr="00E74DD7" w:rsidRDefault="00FF3CCA" w:rsidP="00FF3CCA">
      <w:pPr>
        <w:pStyle w:val="template"/>
        <w:ind w:left="720"/>
        <w:rPr>
          <w:rFonts w:asciiTheme="majorBidi" w:hAnsiTheme="majorBidi" w:cstheme="majorBidi"/>
          <w:i w:val="0"/>
        </w:rPr>
      </w:pPr>
      <w:ins w:id="48" w:author="Ali Surani (source conflict)" w:date="2021-10-14T13:09:00Z">
        <w:r w:rsidRPr="00E74DD7">
          <w:rPr>
            <w:rFonts w:asciiTheme="majorBidi" w:hAnsiTheme="majorBidi" w:cstheme="majorBidi"/>
            <w:i w:val="0"/>
          </w:rPr>
          <w:t>Users will have an option to toggle sound and music on/off.</w:t>
        </w:r>
      </w:ins>
    </w:p>
    <w:p w14:paraId="214B1034" w14:textId="6A266600"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Board color toggle</w:t>
      </w:r>
    </w:p>
    <w:p w14:paraId="5E23F660" w14:textId="12FE8867" w:rsidR="00FF3CCA" w:rsidRPr="00E74DD7" w:rsidRDefault="00FF3CCA" w:rsidP="00CD0D18">
      <w:pPr>
        <w:pStyle w:val="template"/>
        <w:ind w:left="720"/>
        <w:rPr>
          <w:rFonts w:asciiTheme="majorBidi" w:hAnsiTheme="majorBidi" w:cstheme="majorBidi"/>
          <w:i w:val="0"/>
        </w:rPr>
      </w:pPr>
      <w:ins w:id="49" w:author="Ali Surani (source conflict)" w:date="2021-10-14T13:09:00Z">
        <w:r w:rsidRPr="00E74DD7">
          <w:rPr>
            <w:rFonts w:asciiTheme="majorBidi" w:hAnsiTheme="majorBidi" w:cstheme="majorBidi"/>
            <w:i w:val="0"/>
          </w:rPr>
          <w:t>Users will have an option to change the color of the board.</w:t>
        </w:r>
      </w:ins>
    </w:p>
    <w:p w14:paraId="3211092E" w14:textId="7FD80D35"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Select Avatar</w:t>
      </w:r>
    </w:p>
    <w:p w14:paraId="1E7FA31E" w14:textId="471F3344" w:rsidR="00FF3CCA" w:rsidRPr="00E74DD7" w:rsidRDefault="00FF3CCA" w:rsidP="00CD0D18">
      <w:pPr>
        <w:pStyle w:val="template"/>
        <w:ind w:left="720"/>
        <w:rPr>
          <w:rFonts w:asciiTheme="majorBidi" w:hAnsiTheme="majorBidi" w:cstheme="majorBidi"/>
          <w:i w:val="0"/>
        </w:rPr>
      </w:pPr>
      <w:ins w:id="50" w:author="Ali Surani (source conflict)" w:date="2021-10-14T13:09:00Z">
        <w:r w:rsidRPr="00E74DD7">
          <w:rPr>
            <w:rFonts w:asciiTheme="majorBidi" w:hAnsiTheme="majorBidi" w:cstheme="majorBidi"/>
            <w:i w:val="0"/>
          </w:rPr>
          <w:t>Users will have an option to change their profile picture avatar by choosing from our gallery or uploading their own image.</w:t>
        </w:r>
      </w:ins>
    </w:p>
    <w:p w14:paraId="4E64992A" w14:textId="6F7BED48"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Language Toggle</w:t>
      </w:r>
    </w:p>
    <w:p w14:paraId="004AE0BE" w14:textId="2B6E722F" w:rsidR="00FF3CCA" w:rsidRPr="00E74DD7" w:rsidRDefault="00FF3CCA" w:rsidP="00CD0D18">
      <w:pPr>
        <w:pStyle w:val="template"/>
        <w:ind w:left="720"/>
        <w:rPr>
          <w:rFonts w:asciiTheme="majorBidi" w:hAnsiTheme="majorBidi" w:cstheme="majorBidi"/>
          <w:i w:val="0"/>
        </w:rPr>
      </w:pPr>
      <w:ins w:id="51" w:author="Ali Surani (source conflict)" w:date="2021-10-14T13:09:00Z">
        <w:r w:rsidRPr="00E74DD7">
          <w:rPr>
            <w:rFonts w:asciiTheme="majorBidi" w:hAnsiTheme="majorBidi" w:cstheme="majorBidi"/>
            <w:i w:val="0"/>
          </w:rPr>
          <w:t>Users will have an option to change the software language.</w:t>
        </w:r>
      </w:ins>
    </w:p>
    <w:p w14:paraId="287E4E03" w14:textId="16EC454C" w:rsidR="000E7D3D" w:rsidRPr="00E74DD7" w:rsidRDefault="000E7D3D" w:rsidP="00CD0D18">
      <w:pPr>
        <w:pStyle w:val="template"/>
        <w:ind w:left="720"/>
        <w:rPr>
          <w:rFonts w:asciiTheme="majorBidi" w:hAnsiTheme="majorBidi" w:cstheme="majorBidi"/>
          <w:i w:val="0"/>
        </w:rPr>
      </w:pPr>
      <w:r w:rsidRPr="00E74DD7">
        <w:rPr>
          <w:rFonts w:asciiTheme="majorBidi" w:hAnsiTheme="majorBidi" w:cstheme="majorBidi"/>
          <w:i w:val="0"/>
        </w:rPr>
        <w:t>Select Piece color</w:t>
      </w:r>
    </w:p>
    <w:p w14:paraId="012B43F6" w14:textId="24AA1182" w:rsidR="00FF3CCA" w:rsidRPr="00E74DD7" w:rsidRDefault="00FF3CCA" w:rsidP="00CD0D18">
      <w:pPr>
        <w:pStyle w:val="template"/>
        <w:ind w:left="720"/>
        <w:rPr>
          <w:rFonts w:asciiTheme="majorBidi" w:hAnsiTheme="majorBidi" w:cstheme="majorBidi"/>
          <w:i w:val="0"/>
        </w:rPr>
      </w:pPr>
      <w:ins w:id="52" w:author="Ali Surani (source conflict)" w:date="2021-10-14T13:09:00Z">
        <w:r w:rsidRPr="00E74DD7">
          <w:rPr>
            <w:rFonts w:asciiTheme="majorBidi" w:hAnsiTheme="majorBidi" w:cstheme="majorBidi"/>
            <w:i w:val="0"/>
          </w:rPr>
          <w:t>Users will have an option to change the color of chess and checkers pieces.</w:t>
        </w:r>
      </w:ins>
    </w:p>
    <w:p w14:paraId="57B2C9CC" w14:textId="1840CB3C" w:rsidR="00CD0D18" w:rsidRPr="00E74DD7" w:rsidRDefault="00CD0D18" w:rsidP="00CD0D18">
      <w:pPr>
        <w:pStyle w:val="template"/>
        <w:rPr>
          <w:rFonts w:asciiTheme="majorBidi" w:hAnsiTheme="majorBidi" w:cstheme="majorBidi"/>
          <w:b/>
          <w:bCs/>
          <w:i w:val="0"/>
        </w:rPr>
      </w:pPr>
      <w:r w:rsidRPr="00E74DD7">
        <w:rPr>
          <w:rFonts w:asciiTheme="majorBidi" w:hAnsiTheme="majorBidi" w:cstheme="majorBidi"/>
          <w:b/>
          <w:bCs/>
          <w:i w:val="0"/>
        </w:rPr>
        <w:t>2.1.5 Events</w:t>
      </w:r>
    </w:p>
    <w:p w14:paraId="08C16B08" w14:textId="7E0D7293"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Local Chess tournaments</w:t>
      </w:r>
    </w:p>
    <w:p w14:paraId="64F16B4F" w14:textId="66A8D369" w:rsidR="00FF3CCA" w:rsidRPr="00E74DD7" w:rsidRDefault="00FF3CCA" w:rsidP="00CD0D18">
      <w:pPr>
        <w:pStyle w:val="template"/>
        <w:ind w:left="720"/>
        <w:rPr>
          <w:rFonts w:asciiTheme="majorBidi" w:hAnsiTheme="majorBidi" w:cstheme="majorBidi"/>
          <w:i w:val="0"/>
        </w:rPr>
      </w:pPr>
      <w:ins w:id="53" w:author="Ali Surani (source conflict)" w:date="2021-10-14T13:09:00Z">
        <w:r w:rsidRPr="00E74DD7">
          <w:rPr>
            <w:rFonts w:asciiTheme="majorBidi" w:hAnsiTheme="majorBidi" w:cstheme="majorBidi"/>
            <w:i w:val="0"/>
          </w:rPr>
          <w:t>By using mobile location, the app will show users local chess tournaments.</w:t>
        </w:r>
      </w:ins>
    </w:p>
    <w:p w14:paraId="439C6FF4" w14:textId="7867EA75" w:rsidR="000E7D3D"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Live tournaments</w:t>
      </w:r>
    </w:p>
    <w:p w14:paraId="459A8CA8" w14:textId="75C34AFE" w:rsidR="00FF3CCA" w:rsidRPr="00E74DD7" w:rsidRDefault="00FF3CCA" w:rsidP="00CD0D18">
      <w:pPr>
        <w:pStyle w:val="template"/>
        <w:ind w:left="720"/>
        <w:rPr>
          <w:rFonts w:asciiTheme="majorBidi" w:hAnsiTheme="majorBidi" w:cstheme="majorBidi"/>
          <w:i w:val="0"/>
        </w:rPr>
      </w:pPr>
      <w:ins w:id="54" w:author="Ali Surani (source conflict)" w:date="2021-10-14T13:09:00Z">
        <w:r w:rsidRPr="00E74DD7">
          <w:rPr>
            <w:rFonts w:asciiTheme="majorBidi" w:hAnsiTheme="majorBidi" w:cstheme="majorBidi"/>
            <w:i w:val="0"/>
          </w:rPr>
          <w:t xml:space="preserve">This app will show users all </w:t>
        </w:r>
        <w:proofErr w:type="gramStart"/>
        <w:r w:rsidRPr="00E74DD7">
          <w:rPr>
            <w:rFonts w:asciiTheme="majorBidi" w:hAnsiTheme="majorBidi" w:cstheme="majorBidi"/>
            <w:i w:val="0"/>
          </w:rPr>
          <w:t>Live</w:t>
        </w:r>
        <w:proofErr w:type="gramEnd"/>
        <w:r w:rsidRPr="00E74DD7">
          <w:rPr>
            <w:rFonts w:asciiTheme="majorBidi" w:hAnsiTheme="majorBidi" w:cstheme="majorBidi"/>
            <w:i w:val="0"/>
          </w:rPr>
          <w:t xml:space="preserve"> chess tournaments happening around the world.</w:t>
        </w:r>
      </w:ins>
    </w:p>
    <w:p w14:paraId="0961B845" w14:textId="2717C250"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Past tournaments</w:t>
      </w:r>
    </w:p>
    <w:p w14:paraId="55863853" w14:textId="4140FC22" w:rsidR="00FF3CCA" w:rsidRPr="00E74DD7" w:rsidRDefault="00FF3CCA" w:rsidP="00CD0D18">
      <w:pPr>
        <w:pStyle w:val="template"/>
        <w:ind w:left="720"/>
        <w:rPr>
          <w:rFonts w:asciiTheme="majorBidi" w:hAnsiTheme="majorBidi" w:cstheme="majorBidi"/>
          <w:i w:val="0"/>
        </w:rPr>
      </w:pPr>
      <w:ins w:id="55" w:author="Ali Surani (source conflict)" w:date="2021-10-14T13:09:00Z">
        <w:r w:rsidRPr="00E74DD7">
          <w:rPr>
            <w:rFonts w:asciiTheme="majorBidi" w:hAnsiTheme="majorBidi" w:cstheme="majorBidi"/>
            <w:i w:val="0"/>
          </w:rPr>
          <w:t>This app will also show results and details of all past chess tournaments happening around the world.</w:t>
        </w:r>
      </w:ins>
    </w:p>
    <w:p w14:paraId="193ED861" w14:textId="6A426D7F" w:rsidR="00CD0D18" w:rsidRPr="00E74DD7" w:rsidRDefault="00CD0D18" w:rsidP="000E7D3D">
      <w:pPr>
        <w:pStyle w:val="template"/>
        <w:rPr>
          <w:rFonts w:asciiTheme="majorBidi" w:hAnsiTheme="majorBidi" w:cstheme="majorBidi"/>
          <w:b/>
          <w:bCs/>
          <w:i w:val="0"/>
        </w:rPr>
      </w:pPr>
      <w:r w:rsidRPr="00E74DD7">
        <w:rPr>
          <w:rFonts w:asciiTheme="majorBidi" w:hAnsiTheme="majorBidi" w:cstheme="majorBidi"/>
          <w:b/>
          <w:bCs/>
          <w:i w:val="0"/>
        </w:rPr>
        <w:t>2.1.6 Stats</w:t>
      </w:r>
    </w:p>
    <w:p w14:paraId="0FB63666" w14:textId="75156F80"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Win/Loss percentage</w:t>
      </w:r>
    </w:p>
    <w:p w14:paraId="526388D2" w14:textId="43782258" w:rsidR="00FF3CCA" w:rsidRPr="00E74DD7" w:rsidRDefault="00FF3CCA" w:rsidP="00CD0D18">
      <w:pPr>
        <w:pStyle w:val="template"/>
        <w:ind w:left="720"/>
        <w:rPr>
          <w:rFonts w:asciiTheme="majorBidi" w:hAnsiTheme="majorBidi" w:cstheme="majorBidi"/>
          <w:i w:val="0"/>
        </w:rPr>
      </w:pPr>
      <w:ins w:id="56" w:author="Ali Surani (source conflict)" w:date="2021-10-14T13:09:00Z">
        <w:r w:rsidRPr="00E74DD7">
          <w:rPr>
            <w:rFonts w:asciiTheme="majorBidi" w:hAnsiTheme="majorBidi" w:cstheme="majorBidi"/>
            <w:i w:val="0"/>
          </w:rPr>
          <w:t>This app will have an option that will show users their stats as a win/loss percentage.</w:t>
        </w:r>
      </w:ins>
    </w:p>
    <w:p w14:paraId="4F1DCE58" w14:textId="72CA57BE"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Total games played</w:t>
      </w:r>
    </w:p>
    <w:p w14:paraId="579502B1" w14:textId="5B732044" w:rsidR="00FF3CCA" w:rsidRPr="00E74DD7" w:rsidRDefault="00FF3CCA" w:rsidP="00CD0D18">
      <w:pPr>
        <w:pStyle w:val="template"/>
        <w:ind w:left="720"/>
        <w:rPr>
          <w:rFonts w:asciiTheme="majorBidi" w:hAnsiTheme="majorBidi" w:cstheme="majorBidi"/>
          <w:i w:val="0"/>
        </w:rPr>
      </w:pPr>
      <w:ins w:id="57" w:author="Ali Surani (source conflict)" w:date="2021-10-14T13:09:00Z">
        <w:r w:rsidRPr="00E74DD7">
          <w:rPr>
            <w:rFonts w:asciiTheme="majorBidi" w:hAnsiTheme="majorBidi" w:cstheme="majorBidi"/>
            <w:i w:val="0"/>
          </w:rPr>
          <w:t>This app will also show users their total games played.</w:t>
        </w:r>
      </w:ins>
    </w:p>
    <w:p w14:paraId="3132B031" w14:textId="3B44E6AB"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Average game time</w:t>
      </w:r>
    </w:p>
    <w:p w14:paraId="5D5205B6" w14:textId="2BEA6D62" w:rsidR="00FF3CCA" w:rsidRPr="00E74DD7" w:rsidRDefault="00FF3CCA" w:rsidP="00CD0D18">
      <w:pPr>
        <w:pStyle w:val="template"/>
        <w:ind w:left="720"/>
        <w:rPr>
          <w:rFonts w:asciiTheme="majorBidi" w:hAnsiTheme="majorBidi" w:cstheme="majorBidi"/>
          <w:i w:val="0"/>
        </w:rPr>
      </w:pPr>
      <w:ins w:id="58" w:author="Ali Surani (source conflict)" w:date="2021-10-14T13:09:00Z">
        <w:r w:rsidRPr="00E74DD7">
          <w:rPr>
            <w:rFonts w:asciiTheme="majorBidi" w:hAnsiTheme="majorBidi" w:cstheme="majorBidi"/>
            <w:i w:val="0"/>
          </w:rPr>
          <w:t>Average game duration will be made available to the user.</w:t>
        </w:r>
      </w:ins>
    </w:p>
    <w:p w14:paraId="7445B70D" w14:textId="6AA9BE79"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Replays</w:t>
      </w:r>
    </w:p>
    <w:p w14:paraId="0CFD05C5" w14:textId="5BFCA47D" w:rsidR="00FF3CCA" w:rsidRPr="00E74DD7" w:rsidRDefault="00FF3CCA" w:rsidP="00CD0D18">
      <w:pPr>
        <w:pStyle w:val="template"/>
        <w:ind w:left="720"/>
        <w:rPr>
          <w:rFonts w:asciiTheme="majorBidi" w:hAnsiTheme="majorBidi" w:cstheme="majorBidi"/>
          <w:i w:val="0"/>
        </w:rPr>
      </w:pPr>
      <w:ins w:id="59" w:author="Ali Surani (source conflict)" w:date="2021-10-14T13:09:00Z">
        <w:r w:rsidRPr="00E74DD7">
          <w:rPr>
            <w:rFonts w:asciiTheme="majorBidi" w:hAnsiTheme="majorBidi" w:cstheme="majorBidi"/>
            <w:i w:val="0"/>
          </w:rPr>
          <w:t xml:space="preserve">This </w:t>
        </w:r>
        <w:r w:rsidR="00595EEF" w:rsidRPr="00E74DD7">
          <w:rPr>
            <w:rFonts w:asciiTheme="majorBidi" w:hAnsiTheme="majorBidi" w:cstheme="majorBidi"/>
            <w:i w:val="0"/>
          </w:rPr>
          <w:t>game will record and will have an option that will make game replays available to the user.</w:t>
        </w:r>
      </w:ins>
    </w:p>
    <w:p w14:paraId="5C2F9423" w14:textId="063F27C1"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Player Rating</w:t>
      </w:r>
    </w:p>
    <w:p w14:paraId="5DD7C720" w14:textId="32D1EA86" w:rsidR="00595EEF" w:rsidRPr="00E74DD7" w:rsidRDefault="00595EEF" w:rsidP="00595EEF">
      <w:pPr>
        <w:pStyle w:val="template"/>
        <w:ind w:left="720"/>
        <w:rPr>
          <w:rFonts w:asciiTheme="majorBidi" w:hAnsiTheme="majorBidi" w:cstheme="majorBidi"/>
          <w:i w:val="0"/>
        </w:rPr>
      </w:pPr>
      <w:ins w:id="60" w:author="Ali Surani (source conflict)" w:date="2021-10-14T13:09:00Z">
        <w:r w:rsidRPr="00E74DD7">
          <w:rPr>
            <w:rFonts w:asciiTheme="majorBidi" w:hAnsiTheme="majorBidi" w:cstheme="majorBidi"/>
            <w:i w:val="0"/>
          </w:rPr>
          <w:t xml:space="preserve">Player rating will be calculated based on wins and will be made available to the user. </w:t>
        </w:r>
      </w:ins>
    </w:p>
    <w:p w14:paraId="090C8642" w14:textId="0D8B6500" w:rsidR="00CD0D18" w:rsidRPr="00E74DD7" w:rsidRDefault="00CD0D18" w:rsidP="00CD0D18">
      <w:pPr>
        <w:pStyle w:val="template"/>
        <w:rPr>
          <w:rFonts w:asciiTheme="majorBidi" w:hAnsiTheme="majorBidi" w:cstheme="majorBidi"/>
          <w:b/>
          <w:bCs/>
          <w:i w:val="0"/>
        </w:rPr>
      </w:pPr>
      <w:r w:rsidRPr="00E74DD7">
        <w:rPr>
          <w:rFonts w:asciiTheme="majorBidi" w:hAnsiTheme="majorBidi" w:cstheme="majorBidi"/>
          <w:b/>
          <w:bCs/>
          <w:i w:val="0"/>
        </w:rPr>
        <w:t>2.1.7 Live features</w:t>
      </w:r>
    </w:p>
    <w:p w14:paraId="37AE641A" w14:textId="3A1EECC6"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Hint</w:t>
      </w:r>
    </w:p>
    <w:p w14:paraId="4F6E3674" w14:textId="42061E2F" w:rsidR="00595EEF" w:rsidRPr="00E74DD7" w:rsidRDefault="00595EEF" w:rsidP="00CD0D18">
      <w:pPr>
        <w:pStyle w:val="template"/>
        <w:ind w:left="720"/>
        <w:rPr>
          <w:rFonts w:asciiTheme="majorBidi" w:hAnsiTheme="majorBidi" w:cstheme="majorBidi"/>
          <w:i w:val="0"/>
        </w:rPr>
      </w:pPr>
      <w:ins w:id="61" w:author="Ali Surani (source conflict)" w:date="2021-10-14T13:09:00Z">
        <w:r w:rsidRPr="00E74DD7">
          <w:rPr>
            <w:rFonts w:asciiTheme="majorBidi" w:hAnsiTheme="majorBidi" w:cstheme="majorBidi"/>
            <w:i w:val="0"/>
          </w:rPr>
          <w:t>There will be an option to take help from AI as hints.</w:t>
        </w:r>
      </w:ins>
    </w:p>
    <w:p w14:paraId="58B93F88" w14:textId="7FC0CD28"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Undo (only AI)</w:t>
      </w:r>
    </w:p>
    <w:p w14:paraId="228B80CD" w14:textId="78E587BF" w:rsidR="00595EEF" w:rsidRPr="00E74DD7" w:rsidRDefault="00595EEF" w:rsidP="00CD0D18">
      <w:pPr>
        <w:pStyle w:val="template"/>
        <w:ind w:left="720"/>
        <w:rPr>
          <w:rFonts w:asciiTheme="majorBidi" w:hAnsiTheme="majorBidi" w:cstheme="majorBidi"/>
          <w:i w:val="0"/>
        </w:rPr>
      </w:pPr>
      <w:ins w:id="62" w:author="Ali Surani (source conflict)" w:date="2021-10-14T13:09:00Z">
        <w:r w:rsidRPr="00E74DD7">
          <w:rPr>
            <w:rFonts w:asciiTheme="majorBidi" w:hAnsiTheme="majorBidi" w:cstheme="majorBidi"/>
            <w:i w:val="0"/>
          </w:rPr>
          <w:t>Users will have an option to reverse their move, but this option will be available on games against AI.</w:t>
        </w:r>
      </w:ins>
    </w:p>
    <w:p w14:paraId="24A2CA30" w14:textId="1895905E" w:rsidR="00CD0D18"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Pause</w:t>
      </w:r>
    </w:p>
    <w:p w14:paraId="3CD021DE" w14:textId="5D623303" w:rsidR="00595EEF" w:rsidRPr="00E74DD7" w:rsidRDefault="00595EEF" w:rsidP="00CD0D18">
      <w:pPr>
        <w:pStyle w:val="template"/>
        <w:ind w:left="720"/>
        <w:rPr>
          <w:rFonts w:asciiTheme="majorBidi" w:hAnsiTheme="majorBidi" w:cstheme="majorBidi"/>
          <w:i w:val="0"/>
        </w:rPr>
      </w:pPr>
      <w:ins w:id="63" w:author="Ali Surani (source conflict)" w:date="2021-10-14T13:09:00Z">
        <w:r w:rsidRPr="00E74DD7">
          <w:rPr>
            <w:rFonts w:asciiTheme="majorBidi" w:hAnsiTheme="majorBidi" w:cstheme="majorBidi"/>
            <w:i w:val="0"/>
          </w:rPr>
          <w:t>Users will be able to pause the game for an indefinite period, but this option will be available on AI and single PC multiplayer game</w:t>
        </w:r>
        <w:r w:rsidR="005050A8" w:rsidRPr="00E74DD7">
          <w:rPr>
            <w:rFonts w:asciiTheme="majorBidi" w:hAnsiTheme="majorBidi" w:cstheme="majorBidi"/>
            <w:i w:val="0"/>
          </w:rPr>
          <w:t>.</w:t>
        </w:r>
      </w:ins>
    </w:p>
    <w:p w14:paraId="4773B1F0" w14:textId="2F6A724A" w:rsidR="54789342" w:rsidRPr="00E74DD7" w:rsidRDefault="00CD0D18" w:rsidP="00CD0D18">
      <w:pPr>
        <w:pStyle w:val="template"/>
        <w:ind w:left="720"/>
        <w:rPr>
          <w:rFonts w:asciiTheme="majorBidi" w:hAnsiTheme="majorBidi" w:cstheme="majorBidi"/>
          <w:i w:val="0"/>
        </w:rPr>
      </w:pPr>
      <w:r w:rsidRPr="00E74DD7">
        <w:rPr>
          <w:rFonts w:asciiTheme="majorBidi" w:hAnsiTheme="majorBidi" w:cstheme="majorBidi"/>
          <w:i w:val="0"/>
        </w:rPr>
        <w:t>Save</w:t>
      </w:r>
    </w:p>
    <w:p w14:paraId="48A025AB" w14:textId="75D3E76D" w:rsidR="00595EEF" w:rsidRPr="00E74DD7" w:rsidRDefault="00595EEF" w:rsidP="00595EEF">
      <w:pPr>
        <w:pStyle w:val="template"/>
        <w:ind w:left="720"/>
        <w:rPr>
          <w:rFonts w:asciiTheme="majorBidi" w:hAnsiTheme="majorBidi" w:cstheme="majorBidi"/>
          <w:i w:val="0"/>
        </w:rPr>
      </w:pPr>
      <w:ins w:id="64" w:author="Ali Surani (source conflict)" w:date="2021-10-14T13:09:00Z">
        <w:r w:rsidRPr="00E74DD7">
          <w:rPr>
            <w:rFonts w:asciiTheme="majorBidi" w:hAnsiTheme="majorBidi" w:cstheme="majorBidi"/>
            <w:i w:val="0"/>
          </w:rPr>
          <w:t>Users can save their progress and resume it again, but this option will be available on AI and single PC multiplayer game</w:t>
        </w:r>
        <w:r w:rsidR="005050A8" w:rsidRPr="00E74DD7">
          <w:rPr>
            <w:rFonts w:asciiTheme="majorBidi" w:hAnsiTheme="majorBidi" w:cstheme="majorBidi"/>
            <w:i w:val="0"/>
          </w:rPr>
          <w:t>.</w:t>
        </w:r>
      </w:ins>
    </w:p>
    <w:p w14:paraId="21AF443F" w14:textId="42D1E15F" w:rsidR="00595EEF" w:rsidRPr="00E74DD7" w:rsidRDefault="00595EEF" w:rsidP="00CD0D18">
      <w:pPr>
        <w:pStyle w:val="template"/>
        <w:ind w:left="720"/>
        <w:rPr>
          <w:rFonts w:asciiTheme="majorBidi" w:hAnsiTheme="majorBidi" w:cstheme="majorBidi"/>
          <w:i w:val="0"/>
        </w:rPr>
      </w:pPr>
    </w:p>
    <w:p w14:paraId="26801334" w14:textId="7683C346" w:rsidR="54789342" w:rsidRPr="00E74DD7" w:rsidRDefault="3FB0B130" w:rsidP="00807580">
      <w:pPr>
        <w:pStyle w:val="Heading2"/>
        <w:rPr>
          <w:rFonts w:asciiTheme="majorBidi" w:hAnsiTheme="majorBidi" w:cstheme="majorBidi"/>
        </w:rPr>
      </w:pPr>
      <w:bookmarkStart w:id="65" w:name="_Toc439994676"/>
      <w:bookmarkStart w:id="66" w:name="_Toc393093763"/>
      <w:bookmarkStart w:id="67" w:name="_Toc85147719"/>
      <w:r w:rsidRPr="00E74DD7">
        <w:rPr>
          <w:rFonts w:asciiTheme="majorBidi" w:hAnsiTheme="majorBidi" w:cstheme="majorBidi"/>
        </w:rPr>
        <w:t>User Classes and Characteristics</w:t>
      </w:r>
      <w:bookmarkEnd w:id="65"/>
      <w:bookmarkEnd w:id="66"/>
      <w:bookmarkEnd w:id="67"/>
    </w:p>
    <w:p w14:paraId="0177F14A" w14:textId="1EE094A5" w:rsidR="54789342"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The game should be useable by any users</w:t>
      </w:r>
      <w:r w:rsidR="00807580" w:rsidRPr="00E74DD7">
        <w:rPr>
          <w:rFonts w:asciiTheme="majorBidi" w:hAnsiTheme="majorBidi" w:cstheme="majorBidi"/>
          <w:i w:val="0"/>
        </w:rPr>
        <w:t xml:space="preserve"> however basic knowledge of chess and checkers is required to play this game </w:t>
      </w:r>
      <w:r w:rsidR="00807580" w:rsidRPr="00E74DD7">
        <w:rPr>
          <w:rFonts w:asciiTheme="majorBidi" w:hAnsiTheme="majorBidi" w:cstheme="majorBidi"/>
          <w:b/>
          <w:bCs/>
          <w:i w:val="0"/>
        </w:rPr>
        <w:t>efficiently</w:t>
      </w:r>
      <w:r w:rsidR="00807580" w:rsidRPr="00E74DD7">
        <w:rPr>
          <w:rFonts w:asciiTheme="majorBidi" w:hAnsiTheme="majorBidi" w:cstheme="majorBidi"/>
          <w:i w:val="0"/>
        </w:rPr>
        <w:t>. There is</w:t>
      </w:r>
      <w:r w:rsidRPr="00E74DD7">
        <w:rPr>
          <w:rFonts w:asciiTheme="majorBidi" w:hAnsiTheme="majorBidi" w:cstheme="majorBidi"/>
          <w:i w:val="0"/>
        </w:rPr>
        <w:t xml:space="preserve"> an in-game interface that allows user to make decisions.</w:t>
      </w:r>
      <w:r w:rsidR="00807580" w:rsidRPr="00E74DD7">
        <w:rPr>
          <w:rFonts w:asciiTheme="majorBidi" w:hAnsiTheme="majorBidi" w:cstheme="majorBidi"/>
          <w:i w:val="0"/>
        </w:rPr>
        <w:t xml:space="preserve"> </w:t>
      </w:r>
      <w:r w:rsidRPr="00E74DD7">
        <w:rPr>
          <w:rFonts w:asciiTheme="majorBidi" w:hAnsiTheme="majorBidi" w:cstheme="majorBidi"/>
          <w:i w:val="0"/>
        </w:rPr>
        <w:t xml:space="preserve">A small </w:t>
      </w:r>
      <w:r w:rsidR="00840C5E" w:rsidRPr="00E74DD7">
        <w:rPr>
          <w:rFonts w:asciiTheme="majorBidi" w:hAnsiTheme="majorBidi" w:cstheme="majorBidi"/>
          <w:i w:val="0"/>
        </w:rPr>
        <w:t>chess and checkers</w:t>
      </w:r>
      <w:r w:rsidRPr="00E74DD7">
        <w:rPr>
          <w:rFonts w:asciiTheme="majorBidi" w:hAnsiTheme="majorBidi" w:cstheme="majorBidi"/>
          <w:i w:val="0"/>
        </w:rPr>
        <w:t xml:space="preserve"> tutorial will be enough for users to </w:t>
      </w:r>
      <w:r w:rsidR="00807580" w:rsidRPr="00E74DD7">
        <w:rPr>
          <w:rFonts w:asciiTheme="majorBidi" w:hAnsiTheme="majorBidi" w:cstheme="majorBidi"/>
          <w:i w:val="0"/>
        </w:rPr>
        <w:t>play</w:t>
      </w:r>
      <w:r w:rsidRPr="00E74DD7">
        <w:rPr>
          <w:rFonts w:asciiTheme="majorBidi" w:hAnsiTheme="majorBidi" w:cstheme="majorBidi"/>
          <w:i w:val="0"/>
        </w:rPr>
        <w:t xml:space="preserve"> a</w:t>
      </w:r>
      <w:r w:rsidR="00807580" w:rsidRPr="00E74DD7">
        <w:rPr>
          <w:rFonts w:asciiTheme="majorBidi" w:hAnsiTheme="majorBidi" w:cstheme="majorBidi"/>
          <w:i w:val="0"/>
        </w:rPr>
        <w:t xml:space="preserve"> </w:t>
      </w:r>
      <w:r w:rsidRPr="00E74DD7">
        <w:rPr>
          <w:rFonts w:asciiTheme="majorBidi" w:hAnsiTheme="majorBidi" w:cstheme="majorBidi"/>
          <w:i w:val="0"/>
        </w:rPr>
        <w:t>game.</w:t>
      </w:r>
    </w:p>
    <w:p w14:paraId="47384056" w14:textId="77777777" w:rsidR="004B4BA3" w:rsidRPr="00E74DD7" w:rsidRDefault="3FB0B130">
      <w:pPr>
        <w:pStyle w:val="Heading2"/>
        <w:rPr>
          <w:rFonts w:asciiTheme="majorBidi" w:hAnsiTheme="majorBidi" w:cstheme="majorBidi"/>
        </w:rPr>
      </w:pPr>
      <w:bookmarkStart w:id="68" w:name="_Toc439994677"/>
      <w:bookmarkStart w:id="69" w:name="_Toc1536610851"/>
      <w:bookmarkStart w:id="70" w:name="_Toc85147720"/>
      <w:r w:rsidRPr="00E74DD7">
        <w:rPr>
          <w:rFonts w:asciiTheme="majorBidi" w:hAnsiTheme="majorBidi" w:cstheme="majorBidi"/>
        </w:rPr>
        <w:t>Operating Environment</w:t>
      </w:r>
      <w:bookmarkEnd w:id="68"/>
      <w:bookmarkEnd w:id="69"/>
      <w:bookmarkEnd w:id="70"/>
    </w:p>
    <w:p w14:paraId="282E185A" w14:textId="77777777" w:rsidR="005050A8" w:rsidRPr="00E74DD7" w:rsidRDefault="005050A8" w:rsidP="005050A8">
      <w:pPr>
        <w:pStyle w:val="template"/>
        <w:ind w:left="360"/>
        <w:rPr>
          <w:rFonts w:asciiTheme="majorBidi" w:hAnsiTheme="majorBidi" w:cstheme="majorBidi"/>
          <w:i w:val="0"/>
        </w:rPr>
      </w:pPr>
      <w:r w:rsidRPr="00E74DD7">
        <w:rPr>
          <w:rFonts w:asciiTheme="majorBidi" w:hAnsiTheme="majorBidi" w:cstheme="majorBidi"/>
          <w:i w:val="0"/>
        </w:rPr>
        <w:t>The Minimum system requirement must be met to run the game</w:t>
      </w:r>
    </w:p>
    <w:p w14:paraId="0B68EF5F" w14:textId="77777777" w:rsidR="00C80C88" w:rsidRPr="00E74DD7" w:rsidRDefault="00C80C88" w:rsidP="005050A8">
      <w:pPr>
        <w:pStyle w:val="template"/>
        <w:ind w:left="360"/>
        <w:rPr>
          <w:rFonts w:asciiTheme="majorBidi" w:hAnsiTheme="majorBidi" w:cstheme="majorBidi"/>
          <w:i w:val="0"/>
        </w:rPr>
      </w:pPr>
    </w:p>
    <w:p w14:paraId="53B3BC3E" w14:textId="77777777" w:rsidR="00C80C88" w:rsidRPr="00E74DD7" w:rsidRDefault="00C80C88" w:rsidP="005050A8">
      <w:pPr>
        <w:pStyle w:val="template"/>
        <w:ind w:left="360"/>
        <w:rPr>
          <w:rFonts w:asciiTheme="majorBidi" w:hAnsiTheme="majorBidi" w:cstheme="majorBidi"/>
          <w:i w:val="0"/>
        </w:rPr>
      </w:pPr>
      <w:ins w:id="71" w:author="Ali Iqbal (target conflict)" w:date="2021-10-14T13:09:00Z">
        <w:r w:rsidRPr="00E74DD7">
          <w:rPr>
            <w:rFonts w:asciiTheme="majorBidi" w:hAnsiTheme="majorBidi" w:cstheme="majorBidi"/>
            <w:i w:val="0"/>
          </w:rPr>
          <w:t>Desktop:</w:t>
        </w:r>
      </w:ins>
    </w:p>
    <w:p w14:paraId="31498139" w14:textId="77777777" w:rsidR="005050A8" w:rsidRPr="00E74DD7" w:rsidRDefault="005050A8" w:rsidP="005050A8">
      <w:pPr>
        <w:pStyle w:val="template"/>
        <w:ind w:left="360"/>
        <w:rPr>
          <w:rFonts w:asciiTheme="majorBidi" w:hAnsiTheme="majorBidi" w:cstheme="majorBidi"/>
          <w:i w:val="0"/>
        </w:rPr>
      </w:pPr>
    </w:p>
    <w:p w14:paraId="6BEF345B" w14:textId="77777777" w:rsidR="005050A8" w:rsidRPr="00E74DD7" w:rsidRDefault="005050A8" w:rsidP="005050A8">
      <w:pPr>
        <w:pStyle w:val="template"/>
        <w:numPr>
          <w:ilvl w:val="0"/>
          <w:numId w:val="28"/>
        </w:numPr>
        <w:rPr>
          <w:rFonts w:asciiTheme="majorBidi" w:hAnsiTheme="majorBidi" w:cstheme="majorBidi"/>
          <w:b/>
          <w:bCs/>
          <w:i w:val="0"/>
        </w:rPr>
      </w:pPr>
      <w:r w:rsidRPr="00E74DD7">
        <w:rPr>
          <w:rFonts w:asciiTheme="majorBidi" w:hAnsiTheme="majorBidi" w:cstheme="majorBidi"/>
          <w:b/>
          <w:bCs/>
          <w:i w:val="0"/>
        </w:rPr>
        <w:t xml:space="preserve">Processor: </w:t>
      </w:r>
      <w:r w:rsidRPr="00E74DD7">
        <w:rPr>
          <w:rFonts w:asciiTheme="majorBidi" w:hAnsiTheme="majorBidi" w:cstheme="majorBidi"/>
          <w:i w:val="0"/>
        </w:rPr>
        <w:t>Dual Core</w:t>
      </w:r>
      <w:r w:rsidRPr="00E74DD7">
        <w:rPr>
          <w:rFonts w:asciiTheme="majorBidi" w:hAnsiTheme="majorBidi" w:cstheme="majorBidi"/>
          <w:b/>
          <w:bCs/>
          <w:i w:val="0"/>
        </w:rPr>
        <w:t xml:space="preserve"> </w:t>
      </w:r>
      <w:r w:rsidRPr="00E74DD7">
        <w:rPr>
          <w:rFonts w:asciiTheme="majorBidi" w:hAnsiTheme="majorBidi" w:cstheme="majorBidi"/>
          <w:i w:val="0"/>
        </w:rPr>
        <w:t xml:space="preserve">2.2 </w:t>
      </w:r>
      <w:proofErr w:type="spellStart"/>
      <w:proofErr w:type="gramStart"/>
      <w:r w:rsidRPr="00E74DD7">
        <w:rPr>
          <w:rFonts w:asciiTheme="majorBidi" w:hAnsiTheme="majorBidi" w:cstheme="majorBidi"/>
          <w:i w:val="0"/>
        </w:rPr>
        <w:t>Ghz</w:t>
      </w:r>
      <w:proofErr w:type="spellEnd"/>
      <w:proofErr w:type="gramEnd"/>
      <w:r w:rsidRPr="00E74DD7">
        <w:rPr>
          <w:rFonts w:asciiTheme="majorBidi" w:hAnsiTheme="majorBidi" w:cstheme="majorBidi"/>
          <w:b/>
          <w:bCs/>
          <w:i w:val="0"/>
        </w:rPr>
        <w:t>.</w:t>
      </w:r>
    </w:p>
    <w:p w14:paraId="52B8804B" w14:textId="77777777" w:rsidR="005050A8" w:rsidRPr="00E74DD7" w:rsidRDefault="005050A8" w:rsidP="005050A8">
      <w:pPr>
        <w:pStyle w:val="template"/>
        <w:numPr>
          <w:ilvl w:val="0"/>
          <w:numId w:val="28"/>
        </w:numPr>
        <w:rPr>
          <w:rFonts w:asciiTheme="majorBidi" w:hAnsiTheme="majorBidi" w:cstheme="majorBidi"/>
          <w:b/>
          <w:bCs/>
          <w:i w:val="0"/>
        </w:rPr>
      </w:pPr>
      <w:r w:rsidRPr="00E74DD7">
        <w:rPr>
          <w:rFonts w:asciiTheme="majorBidi" w:hAnsiTheme="majorBidi" w:cstheme="majorBidi"/>
          <w:b/>
          <w:bCs/>
          <w:i w:val="0"/>
        </w:rPr>
        <w:t xml:space="preserve">Memory: </w:t>
      </w:r>
      <w:r w:rsidRPr="00E74DD7">
        <w:rPr>
          <w:rFonts w:asciiTheme="majorBidi" w:hAnsiTheme="majorBidi" w:cstheme="majorBidi"/>
          <w:i w:val="0"/>
        </w:rPr>
        <w:t>2 GB RAM.</w:t>
      </w:r>
    </w:p>
    <w:p w14:paraId="0B1E9331" w14:textId="77777777" w:rsidR="005050A8" w:rsidRPr="00E74DD7" w:rsidRDefault="005050A8" w:rsidP="005050A8">
      <w:pPr>
        <w:pStyle w:val="template"/>
        <w:numPr>
          <w:ilvl w:val="0"/>
          <w:numId w:val="28"/>
        </w:numPr>
        <w:rPr>
          <w:rFonts w:asciiTheme="majorBidi" w:hAnsiTheme="majorBidi" w:cstheme="majorBidi"/>
          <w:b/>
          <w:bCs/>
          <w:i w:val="0"/>
        </w:rPr>
      </w:pPr>
      <w:r w:rsidRPr="00E74DD7">
        <w:rPr>
          <w:rFonts w:asciiTheme="majorBidi" w:hAnsiTheme="majorBidi" w:cstheme="majorBidi"/>
          <w:b/>
          <w:bCs/>
          <w:i w:val="0"/>
        </w:rPr>
        <w:t xml:space="preserve">Graphics: </w:t>
      </w:r>
      <w:r w:rsidRPr="00E74DD7">
        <w:rPr>
          <w:rFonts w:asciiTheme="majorBidi" w:hAnsiTheme="majorBidi" w:cstheme="majorBidi"/>
          <w:i w:val="0"/>
        </w:rPr>
        <w:t>Dedicated Video Ram 384 MB</w:t>
      </w:r>
    </w:p>
    <w:p w14:paraId="2F017F64" w14:textId="77777777" w:rsidR="005050A8" w:rsidRPr="00E74DD7" w:rsidRDefault="005050A8" w:rsidP="005050A8">
      <w:pPr>
        <w:pStyle w:val="template"/>
        <w:numPr>
          <w:ilvl w:val="0"/>
          <w:numId w:val="28"/>
        </w:numPr>
        <w:rPr>
          <w:rFonts w:asciiTheme="majorBidi" w:hAnsiTheme="majorBidi" w:cstheme="majorBidi"/>
          <w:b/>
          <w:bCs/>
          <w:i w:val="0"/>
        </w:rPr>
      </w:pPr>
      <w:r w:rsidRPr="00E74DD7">
        <w:rPr>
          <w:rFonts w:asciiTheme="majorBidi" w:hAnsiTheme="majorBidi" w:cstheme="majorBidi"/>
          <w:b/>
          <w:bCs/>
          <w:i w:val="0"/>
        </w:rPr>
        <w:t xml:space="preserve">Storage: </w:t>
      </w:r>
      <w:r w:rsidRPr="00E74DD7">
        <w:rPr>
          <w:rFonts w:asciiTheme="majorBidi" w:hAnsiTheme="majorBidi" w:cstheme="majorBidi"/>
          <w:i w:val="0"/>
        </w:rPr>
        <w:t>1500 MB available space.</w:t>
      </w:r>
    </w:p>
    <w:p w14:paraId="6780E8D5" w14:textId="0A15D8D4" w:rsidR="005050A8" w:rsidRPr="00E74DD7" w:rsidRDefault="005050A8" w:rsidP="005050A8">
      <w:pPr>
        <w:pStyle w:val="template"/>
        <w:numPr>
          <w:ilvl w:val="0"/>
          <w:numId w:val="28"/>
        </w:numPr>
        <w:rPr>
          <w:rFonts w:asciiTheme="majorBidi" w:hAnsiTheme="majorBidi" w:cstheme="majorBidi"/>
          <w:i w:val="0"/>
        </w:rPr>
      </w:pPr>
      <w:r w:rsidRPr="00E74DD7">
        <w:rPr>
          <w:rFonts w:asciiTheme="majorBidi" w:hAnsiTheme="majorBidi" w:cstheme="majorBidi"/>
          <w:b/>
          <w:bCs/>
          <w:i w:val="0"/>
        </w:rPr>
        <w:t xml:space="preserve">Sound Card: </w:t>
      </w:r>
      <w:r w:rsidRPr="00E74DD7">
        <w:rPr>
          <w:rFonts w:asciiTheme="majorBidi" w:hAnsiTheme="majorBidi" w:cstheme="majorBidi"/>
          <w:i w:val="0"/>
        </w:rPr>
        <w:t>DirectX sound device</w:t>
      </w:r>
    </w:p>
    <w:p w14:paraId="463A7484" w14:textId="77777777" w:rsidR="005050A8" w:rsidRPr="00E74DD7" w:rsidRDefault="005050A8" w:rsidP="005050A8">
      <w:pPr>
        <w:pStyle w:val="template"/>
        <w:numPr>
          <w:ilvl w:val="0"/>
          <w:numId w:val="28"/>
        </w:numPr>
        <w:rPr>
          <w:rFonts w:asciiTheme="majorBidi" w:hAnsiTheme="majorBidi" w:cstheme="majorBidi"/>
          <w:i w:val="0"/>
        </w:rPr>
      </w:pPr>
      <w:ins w:id="72" w:author="Ali Surani (source conflict)" w:date="2021-10-14T13:09:00Z">
        <w:r w:rsidRPr="00E74DD7">
          <w:rPr>
            <w:rFonts w:asciiTheme="majorBidi" w:hAnsiTheme="majorBidi" w:cstheme="majorBidi"/>
            <w:b/>
            <w:bCs/>
            <w:i w:val="0"/>
          </w:rPr>
          <w:t>OS:</w:t>
        </w:r>
        <w:r w:rsidRPr="00E74DD7">
          <w:rPr>
            <w:rFonts w:asciiTheme="majorBidi" w:hAnsiTheme="majorBidi" w:cstheme="majorBidi"/>
            <w:i w:val="0"/>
          </w:rPr>
          <w:t xml:space="preserve"> The game will run on Windows 7 or higher with DirectX 9+</w:t>
        </w:r>
      </w:ins>
    </w:p>
    <w:p w14:paraId="032BE69B" w14:textId="77777777" w:rsidR="005050A8" w:rsidRPr="00E74DD7" w:rsidRDefault="005050A8" w:rsidP="005050A8">
      <w:pPr>
        <w:pStyle w:val="template"/>
        <w:numPr>
          <w:ilvl w:val="0"/>
          <w:numId w:val="28"/>
        </w:numPr>
        <w:rPr>
          <w:rFonts w:asciiTheme="majorBidi" w:hAnsiTheme="majorBidi" w:cstheme="majorBidi"/>
          <w:i w:val="0"/>
        </w:rPr>
      </w:pPr>
    </w:p>
    <w:p w14:paraId="5771147C" w14:textId="77777777" w:rsidR="005050A8" w:rsidRPr="00E74DD7" w:rsidRDefault="005050A8" w:rsidP="005050A8">
      <w:pPr>
        <w:pStyle w:val="template"/>
        <w:rPr>
          <w:rFonts w:asciiTheme="majorBidi" w:hAnsiTheme="majorBidi" w:cstheme="majorBidi"/>
          <w:i w:val="0"/>
        </w:rPr>
      </w:pPr>
    </w:p>
    <w:p w14:paraId="282BC279" w14:textId="77777777" w:rsidR="005050A8" w:rsidRPr="00E74DD7" w:rsidRDefault="005050A8" w:rsidP="005050A8">
      <w:pPr>
        <w:pStyle w:val="template"/>
        <w:rPr>
          <w:rFonts w:asciiTheme="majorBidi" w:hAnsiTheme="majorBidi" w:cstheme="majorBidi"/>
          <w:i w:val="0"/>
        </w:rPr>
      </w:pPr>
      <w:r w:rsidRPr="00E74DD7">
        <w:rPr>
          <w:rFonts w:asciiTheme="majorBidi" w:hAnsiTheme="majorBidi" w:cstheme="majorBidi"/>
          <w:i w:val="0"/>
        </w:rPr>
        <w:t>Mobile Device:</w:t>
      </w:r>
    </w:p>
    <w:p w14:paraId="31D0653D" w14:textId="77777777" w:rsidR="005050A8" w:rsidRPr="00E74DD7" w:rsidRDefault="005050A8" w:rsidP="005050A8">
      <w:pPr>
        <w:pStyle w:val="template"/>
        <w:numPr>
          <w:ilvl w:val="0"/>
          <w:numId w:val="39"/>
        </w:numPr>
        <w:rPr>
          <w:rFonts w:asciiTheme="majorBidi" w:hAnsiTheme="majorBidi" w:cstheme="majorBidi"/>
          <w:i w:val="0"/>
        </w:rPr>
      </w:pPr>
      <w:r w:rsidRPr="00E74DD7">
        <w:rPr>
          <w:rFonts w:asciiTheme="majorBidi" w:hAnsiTheme="majorBidi" w:cstheme="majorBidi"/>
          <w:b/>
          <w:bCs/>
          <w:i w:val="0"/>
        </w:rPr>
        <w:t>Processor:</w:t>
      </w:r>
      <w:r w:rsidRPr="00E74DD7">
        <w:rPr>
          <w:rFonts w:asciiTheme="majorBidi" w:hAnsiTheme="majorBidi" w:cstheme="majorBidi"/>
          <w:i w:val="0"/>
        </w:rPr>
        <w:t xml:space="preserve"> Dual Core processor</w:t>
      </w:r>
    </w:p>
    <w:p w14:paraId="22C8A15D" w14:textId="77777777" w:rsidR="005050A8" w:rsidRPr="00E74DD7" w:rsidRDefault="005050A8" w:rsidP="005050A8">
      <w:pPr>
        <w:pStyle w:val="template"/>
        <w:numPr>
          <w:ilvl w:val="0"/>
          <w:numId w:val="39"/>
        </w:numPr>
        <w:rPr>
          <w:rFonts w:asciiTheme="majorBidi" w:hAnsiTheme="majorBidi" w:cstheme="majorBidi"/>
          <w:i w:val="0"/>
        </w:rPr>
      </w:pPr>
      <w:r w:rsidRPr="00E74DD7">
        <w:rPr>
          <w:rFonts w:asciiTheme="majorBidi" w:hAnsiTheme="majorBidi" w:cstheme="majorBidi"/>
          <w:b/>
          <w:bCs/>
          <w:i w:val="0"/>
        </w:rPr>
        <w:t>RAM:</w:t>
      </w:r>
      <w:r w:rsidRPr="00E74DD7">
        <w:rPr>
          <w:rFonts w:asciiTheme="majorBidi" w:hAnsiTheme="majorBidi" w:cstheme="majorBidi"/>
          <w:i w:val="0"/>
        </w:rPr>
        <w:t xml:space="preserve"> 1 GB RAM</w:t>
      </w:r>
    </w:p>
    <w:p w14:paraId="05E33C37" w14:textId="77777777" w:rsidR="005050A8" w:rsidRPr="00E74DD7" w:rsidRDefault="005050A8" w:rsidP="005050A8">
      <w:pPr>
        <w:pStyle w:val="template"/>
        <w:numPr>
          <w:ilvl w:val="0"/>
          <w:numId w:val="39"/>
        </w:numPr>
        <w:rPr>
          <w:rFonts w:asciiTheme="majorBidi" w:hAnsiTheme="majorBidi" w:cstheme="majorBidi"/>
          <w:i w:val="0"/>
        </w:rPr>
      </w:pPr>
      <w:r w:rsidRPr="00E74DD7">
        <w:rPr>
          <w:rFonts w:asciiTheme="majorBidi" w:hAnsiTheme="majorBidi" w:cstheme="majorBidi"/>
          <w:b/>
          <w:bCs/>
          <w:i w:val="0"/>
        </w:rPr>
        <w:t>Storage:</w:t>
      </w:r>
      <w:r w:rsidRPr="00E74DD7">
        <w:rPr>
          <w:rFonts w:asciiTheme="majorBidi" w:hAnsiTheme="majorBidi" w:cstheme="majorBidi"/>
          <w:i w:val="0"/>
        </w:rPr>
        <w:t xml:space="preserve"> 200 MB (Package Size)</w:t>
      </w:r>
    </w:p>
    <w:p w14:paraId="10AED69D" w14:textId="77777777" w:rsidR="005050A8" w:rsidRPr="00E74DD7" w:rsidRDefault="005050A8" w:rsidP="005050A8">
      <w:pPr>
        <w:pStyle w:val="template"/>
        <w:numPr>
          <w:ilvl w:val="0"/>
          <w:numId w:val="39"/>
        </w:numPr>
        <w:rPr>
          <w:rFonts w:asciiTheme="majorBidi" w:hAnsiTheme="majorBidi" w:cstheme="majorBidi"/>
          <w:i w:val="0"/>
        </w:rPr>
      </w:pPr>
      <w:ins w:id="73" w:author="Ali Surani (source conflict)" w:date="2021-10-14T13:09:00Z">
        <w:r w:rsidRPr="00E74DD7">
          <w:rPr>
            <w:rFonts w:asciiTheme="majorBidi" w:hAnsiTheme="majorBidi" w:cstheme="majorBidi"/>
            <w:b/>
            <w:bCs/>
            <w:i w:val="0"/>
          </w:rPr>
          <w:t>OS:</w:t>
        </w:r>
      </w:ins>
    </w:p>
    <w:p w14:paraId="1E6BF943" w14:textId="77777777" w:rsidR="005050A8" w:rsidRPr="00E74DD7" w:rsidRDefault="005050A8" w:rsidP="005050A8">
      <w:pPr>
        <w:pStyle w:val="template"/>
        <w:numPr>
          <w:ilvl w:val="0"/>
          <w:numId w:val="49"/>
        </w:numPr>
        <w:rPr>
          <w:rFonts w:asciiTheme="majorBidi" w:hAnsiTheme="majorBidi" w:cstheme="majorBidi"/>
          <w:i w:val="0"/>
        </w:rPr>
      </w:pPr>
      <w:ins w:id="74" w:author="Ali Surani (source conflict)" w:date="2021-10-14T13:09:00Z">
        <w:r w:rsidRPr="00E74DD7">
          <w:rPr>
            <w:rFonts w:asciiTheme="majorBidi" w:hAnsiTheme="majorBidi" w:cstheme="majorBidi"/>
            <w:i w:val="0"/>
          </w:rPr>
          <w:t>Android Version 6.0+</w:t>
        </w:r>
      </w:ins>
    </w:p>
    <w:p w14:paraId="2F4649F8" w14:textId="77777777" w:rsidR="005050A8" w:rsidRPr="00E74DD7" w:rsidRDefault="005050A8" w:rsidP="005050A8">
      <w:pPr>
        <w:pStyle w:val="template"/>
        <w:numPr>
          <w:ilvl w:val="0"/>
          <w:numId w:val="49"/>
        </w:numPr>
        <w:rPr>
          <w:rFonts w:asciiTheme="majorBidi" w:hAnsiTheme="majorBidi" w:cstheme="majorBidi"/>
          <w:i w:val="0"/>
        </w:rPr>
      </w:pPr>
      <w:proofErr w:type="spellStart"/>
      <w:ins w:id="75" w:author="Ali Surani (source conflict)" w:date="2021-10-14T13:09:00Z">
        <w:r w:rsidRPr="00E74DD7">
          <w:rPr>
            <w:rFonts w:asciiTheme="majorBidi" w:hAnsiTheme="majorBidi" w:cstheme="majorBidi"/>
            <w:i w:val="0"/>
          </w:rPr>
          <w:t>iOS</w:t>
        </w:r>
        <w:proofErr w:type="spellEnd"/>
        <w:r w:rsidRPr="00E74DD7">
          <w:rPr>
            <w:rFonts w:asciiTheme="majorBidi" w:hAnsiTheme="majorBidi" w:cstheme="majorBidi"/>
            <w:i w:val="0"/>
          </w:rPr>
          <w:t xml:space="preserve"> 10+</w:t>
        </w:r>
      </w:ins>
    </w:p>
    <w:p w14:paraId="6892A8CF" w14:textId="4BAF366E" w:rsidR="00C80C88" w:rsidRPr="00E74DD7" w:rsidRDefault="00C80C88" w:rsidP="005050A8">
      <w:pPr>
        <w:pStyle w:val="template"/>
        <w:rPr>
          <w:rFonts w:asciiTheme="majorBidi" w:hAnsiTheme="majorBidi" w:cstheme="majorBidi"/>
          <w:i w:val="0"/>
        </w:rPr>
      </w:pPr>
      <w:ins w:id="76" w:author="Ali Surani (source conflict)" w:date="2021-10-14T13:09:00Z">
        <w:r w:rsidRPr="00E74DD7">
          <w:rPr>
            <w:rFonts w:asciiTheme="majorBidi" w:hAnsiTheme="majorBidi" w:cstheme="majorBidi"/>
            <w:i w:val="0"/>
          </w:rPr>
          <w:t xml:space="preserve"> </w:t>
        </w:r>
      </w:ins>
    </w:p>
    <w:p w14:paraId="7A317ADB" w14:textId="1270F930" w:rsidR="00C80C88" w:rsidRPr="00E74DD7" w:rsidRDefault="00C80C88" w:rsidP="00C80C88">
      <w:pPr>
        <w:pStyle w:val="template"/>
        <w:rPr>
          <w:rFonts w:asciiTheme="majorBidi" w:hAnsiTheme="majorBidi" w:cstheme="majorBidi"/>
          <w:i w:val="0"/>
        </w:rPr>
      </w:pPr>
    </w:p>
    <w:p w14:paraId="084DF78D" w14:textId="3F978BE1" w:rsidR="00C80C88" w:rsidRPr="00E74DD7" w:rsidRDefault="00C80C88" w:rsidP="3FB0B130">
      <w:pPr>
        <w:pStyle w:val="template"/>
        <w:rPr>
          <w:rFonts w:asciiTheme="majorBidi" w:hAnsiTheme="majorBidi" w:cstheme="majorBidi"/>
          <w:i w:val="0"/>
        </w:rPr>
      </w:pPr>
    </w:p>
    <w:p w14:paraId="002BB3A9" w14:textId="30B237CC" w:rsidR="00603463" w:rsidRPr="00E74DD7" w:rsidRDefault="3FB0B130" w:rsidP="005050A8">
      <w:pPr>
        <w:pStyle w:val="Heading2"/>
        <w:rPr>
          <w:rFonts w:asciiTheme="majorBidi" w:hAnsiTheme="majorBidi" w:cstheme="majorBidi"/>
        </w:rPr>
      </w:pPr>
      <w:bookmarkStart w:id="77" w:name="_Toc439994678"/>
      <w:bookmarkStart w:id="78" w:name="_Toc1487554845"/>
      <w:bookmarkStart w:id="79" w:name="_Toc85147721"/>
      <w:ins w:id="80" w:author="Ali Iqbal (target conflict)" w:date="2021-10-14T13:09:00Z">
        <w:r w:rsidRPr="00E74DD7">
          <w:rPr>
            <w:rFonts w:asciiTheme="majorBidi" w:hAnsiTheme="majorBidi" w:cstheme="majorBidi"/>
          </w:rPr>
          <w:t>Design and Implementation Constraints</w:t>
        </w:r>
      </w:ins>
      <w:bookmarkEnd w:id="77"/>
      <w:bookmarkEnd w:id="78"/>
      <w:bookmarkEnd w:id="79"/>
    </w:p>
    <w:p w14:paraId="0E02E514" w14:textId="4D28CB4C" w:rsidR="00603463" w:rsidRPr="00E74DD7" w:rsidRDefault="005050A8" w:rsidP="005050A8">
      <w:pPr>
        <w:rPr>
          <w:rFonts w:asciiTheme="majorBidi" w:hAnsiTheme="majorBidi" w:cstheme="majorBidi"/>
        </w:rPr>
      </w:pPr>
      <w:ins w:id="81" w:author="Ali Surani (source conflict)" w:date="2021-10-14T13:09:00Z">
        <w:r w:rsidRPr="00E74DD7">
          <w:rPr>
            <w:rFonts w:asciiTheme="majorBidi" w:hAnsiTheme="majorBidi" w:cstheme="majorBidi"/>
          </w:rPr>
          <w:t>The Developers should keep the following in mind when designing the software:</w:t>
        </w:r>
      </w:ins>
    </w:p>
    <w:p w14:paraId="310BFBA0" w14:textId="33C0FADF" w:rsidR="005050A8" w:rsidRPr="00E74DD7" w:rsidRDefault="005050A8" w:rsidP="005050A8">
      <w:pPr>
        <w:rPr>
          <w:rFonts w:asciiTheme="majorBidi" w:hAnsiTheme="majorBidi" w:cstheme="majorBidi"/>
        </w:rPr>
      </w:pPr>
    </w:p>
    <w:p w14:paraId="0D651D5F" w14:textId="77777777" w:rsidR="005050A8" w:rsidRPr="00E74DD7" w:rsidRDefault="005050A8" w:rsidP="005050A8">
      <w:pPr>
        <w:rPr>
          <w:rFonts w:asciiTheme="majorBidi" w:hAnsiTheme="majorBidi" w:cstheme="majorBidi"/>
        </w:rPr>
      </w:pPr>
    </w:p>
    <w:p w14:paraId="7DAB6AAB" w14:textId="77777777" w:rsidR="005050A8" w:rsidRPr="00E74DD7" w:rsidRDefault="005050A8" w:rsidP="005050A8">
      <w:pPr>
        <w:rPr>
          <w:rFonts w:asciiTheme="majorBidi" w:hAnsiTheme="majorBidi" w:cstheme="majorBidi"/>
        </w:rPr>
      </w:pPr>
    </w:p>
    <w:p w14:paraId="44A66C87" w14:textId="410CEA5C" w:rsidR="005050A8" w:rsidRPr="00E74DD7" w:rsidRDefault="005050A8" w:rsidP="005050A8">
      <w:pPr>
        <w:pStyle w:val="template"/>
        <w:ind w:left="360"/>
        <w:rPr>
          <w:rFonts w:asciiTheme="majorBidi" w:hAnsiTheme="majorBidi" w:cstheme="majorBidi"/>
          <w:i w:val="0"/>
        </w:rPr>
      </w:pPr>
      <w:ins w:id="82" w:author="Ali Surani (source conflict)" w:date="2021-10-14T13:09:00Z">
        <w:r w:rsidRPr="00E74DD7">
          <w:rPr>
            <w:rFonts w:asciiTheme="majorBidi" w:hAnsiTheme="majorBidi" w:cstheme="majorBidi"/>
            <w:b/>
            <w:bCs/>
            <w:i w:val="0"/>
          </w:rPr>
          <w:t xml:space="preserve">Database: </w:t>
        </w:r>
        <w:r w:rsidRPr="00E74DD7">
          <w:rPr>
            <w:rFonts w:asciiTheme="majorBidi" w:hAnsiTheme="majorBidi" w:cstheme="majorBidi"/>
            <w:i w:val="0"/>
          </w:rPr>
          <w:t>A database should be implemented to store user information</w:t>
        </w:r>
      </w:ins>
    </w:p>
    <w:p w14:paraId="2787B346" w14:textId="4F84AC28" w:rsidR="005050A8" w:rsidRPr="00E74DD7" w:rsidRDefault="005050A8" w:rsidP="005050A8">
      <w:pPr>
        <w:pStyle w:val="template"/>
        <w:ind w:left="360"/>
        <w:rPr>
          <w:rFonts w:asciiTheme="majorBidi" w:hAnsiTheme="majorBidi" w:cstheme="majorBidi"/>
          <w:i w:val="0"/>
        </w:rPr>
      </w:pPr>
      <w:ins w:id="83" w:author="Ali Surani (source conflict)" w:date="2021-10-14T13:09:00Z">
        <w:r w:rsidRPr="00E74DD7">
          <w:rPr>
            <w:rFonts w:asciiTheme="majorBidi" w:hAnsiTheme="majorBidi" w:cstheme="majorBidi"/>
            <w:b/>
            <w:bCs/>
            <w:i w:val="0"/>
          </w:rPr>
          <w:t>Network Server:</w:t>
        </w:r>
        <w:r w:rsidRPr="00E74DD7">
          <w:rPr>
            <w:rFonts w:asciiTheme="majorBidi" w:hAnsiTheme="majorBidi" w:cstheme="majorBidi"/>
            <w:i w:val="0"/>
          </w:rPr>
          <w:t xml:space="preserve"> For a smooth matchmaking for online game and connect the software to database to synchronize user information</w:t>
        </w:r>
      </w:ins>
    </w:p>
    <w:p w14:paraId="342821CD" w14:textId="7B248F9D" w:rsidR="00603463" w:rsidRPr="00E74DD7" w:rsidRDefault="00603463" w:rsidP="005050A8">
      <w:pPr>
        <w:pStyle w:val="template"/>
        <w:ind w:left="360"/>
        <w:rPr>
          <w:rFonts w:asciiTheme="majorBidi" w:hAnsiTheme="majorBidi" w:cstheme="majorBidi"/>
          <w:i w:val="0"/>
        </w:rPr>
      </w:pPr>
      <w:r w:rsidRPr="00E74DD7">
        <w:rPr>
          <w:rFonts w:asciiTheme="majorBidi" w:hAnsiTheme="majorBidi" w:cstheme="majorBidi"/>
          <w:b/>
          <w:bCs/>
          <w:i w:val="0"/>
        </w:rPr>
        <w:t>Language requirements:</w:t>
      </w:r>
      <w:r w:rsidRPr="00E74DD7">
        <w:rPr>
          <w:rFonts w:asciiTheme="majorBidi" w:hAnsiTheme="majorBidi" w:cstheme="majorBidi"/>
          <w:i w:val="0"/>
        </w:rPr>
        <w:t xml:space="preserve"> software must be multilingual, including the following languages: English, French, German, Spanish, Mandarin, Japanese, Arabic and Hindi.</w:t>
      </w:r>
    </w:p>
    <w:p w14:paraId="02A57CBC" w14:textId="2FCD4888" w:rsidR="00603463" w:rsidRPr="00E74DD7" w:rsidRDefault="00603463" w:rsidP="005050A8">
      <w:pPr>
        <w:pStyle w:val="template"/>
        <w:ind w:left="360"/>
        <w:rPr>
          <w:rFonts w:asciiTheme="majorBidi" w:hAnsiTheme="majorBidi" w:cstheme="majorBidi"/>
          <w:i w:val="0"/>
        </w:rPr>
      </w:pPr>
      <w:r w:rsidRPr="00E74DD7">
        <w:rPr>
          <w:rFonts w:asciiTheme="majorBidi" w:hAnsiTheme="majorBidi" w:cstheme="majorBidi"/>
          <w:b/>
          <w:bCs/>
          <w:i w:val="0"/>
        </w:rPr>
        <w:t>Graphic:</w:t>
      </w:r>
      <w:r w:rsidRPr="00E74DD7">
        <w:rPr>
          <w:rFonts w:asciiTheme="majorBidi" w:hAnsiTheme="majorBidi" w:cstheme="majorBidi"/>
          <w:i w:val="0"/>
        </w:rPr>
        <w:t xml:space="preserve"> 3D models and patches may be graphic extensive on some devices.</w:t>
      </w:r>
    </w:p>
    <w:p w14:paraId="328833A4" w14:textId="2100A39B" w:rsidR="005050A8" w:rsidRPr="00E74DD7" w:rsidRDefault="005050A8" w:rsidP="005050A8">
      <w:pPr>
        <w:pStyle w:val="template"/>
        <w:ind w:left="360"/>
        <w:rPr>
          <w:rFonts w:asciiTheme="majorBidi" w:hAnsiTheme="majorBidi" w:cstheme="majorBidi"/>
          <w:i w:val="0"/>
        </w:rPr>
      </w:pPr>
      <w:ins w:id="84" w:author="Ali Surani (source conflict)" w:date="2021-10-14T13:09:00Z">
        <w:r w:rsidRPr="00E74DD7">
          <w:rPr>
            <w:rFonts w:asciiTheme="majorBidi" w:hAnsiTheme="majorBidi" w:cstheme="majorBidi"/>
            <w:b/>
            <w:bCs/>
            <w:i w:val="0"/>
          </w:rPr>
          <w:t>Memory and Power Management:</w:t>
        </w:r>
        <w:r w:rsidRPr="00E74DD7">
          <w:rPr>
            <w:rFonts w:asciiTheme="majorBidi" w:hAnsiTheme="majorBidi" w:cstheme="majorBidi"/>
            <w:i w:val="0"/>
          </w:rPr>
          <w:t xml:space="preserve"> This game is not </w:t>
        </w:r>
        <w:r w:rsidR="00A405E4" w:rsidRPr="00E74DD7">
          <w:rPr>
            <w:rFonts w:asciiTheme="majorBidi" w:hAnsiTheme="majorBidi" w:cstheme="majorBidi"/>
            <w:i w:val="0"/>
          </w:rPr>
          <w:t>memory</w:t>
        </w:r>
        <w:r w:rsidRPr="00E74DD7">
          <w:rPr>
            <w:rFonts w:asciiTheme="majorBidi" w:hAnsiTheme="majorBidi" w:cstheme="majorBidi"/>
            <w:i w:val="0"/>
          </w:rPr>
          <w:t xml:space="preserve"> or CPU intensive</w:t>
        </w:r>
        <w:r w:rsidR="00A405E4" w:rsidRPr="00E74DD7">
          <w:rPr>
            <w:rFonts w:asciiTheme="majorBidi" w:hAnsiTheme="majorBidi" w:cstheme="majorBidi"/>
            <w:i w:val="0"/>
          </w:rPr>
          <w:t>, however CPU load might be increased as the game gets complex.</w:t>
        </w:r>
      </w:ins>
    </w:p>
    <w:p w14:paraId="309133C5" w14:textId="10696F18" w:rsidR="00A405E4" w:rsidRPr="00E74DD7" w:rsidRDefault="00A405E4" w:rsidP="005050A8">
      <w:pPr>
        <w:pStyle w:val="template"/>
        <w:ind w:left="360"/>
        <w:rPr>
          <w:rFonts w:asciiTheme="majorBidi" w:hAnsiTheme="majorBidi" w:cstheme="majorBidi"/>
          <w:i w:val="0"/>
        </w:rPr>
      </w:pPr>
      <w:ins w:id="85" w:author="Ali Surani (source conflict)" w:date="2021-10-14T13:09:00Z">
        <w:r w:rsidRPr="00E74DD7">
          <w:rPr>
            <w:rFonts w:asciiTheme="majorBidi" w:hAnsiTheme="majorBidi" w:cstheme="majorBidi"/>
            <w:b/>
            <w:bCs/>
            <w:i w:val="0"/>
          </w:rPr>
          <w:t>Software/Engine:</w:t>
        </w:r>
        <w:r w:rsidRPr="00E74DD7">
          <w:rPr>
            <w:rFonts w:asciiTheme="majorBidi" w:hAnsiTheme="majorBidi" w:cstheme="majorBidi"/>
            <w:i w:val="0"/>
          </w:rPr>
          <w:t xml:space="preserve"> Unity and Unreal will be required for all developers.</w:t>
        </w:r>
      </w:ins>
    </w:p>
    <w:p w14:paraId="37D7A4E4" w14:textId="00070C53" w:rsidR="00A405E4" w:rsidRPr="00E74DD7" w:rsidRDefault="00A405E4" w:rsidP="005050A8">
      <w:pPr>
        <w:pStyle w:val="template"/>
        <w:ind w:left="360"/>
        <w:rPr>
          <w:rFonts w:asciiTheme="majorBidi" w:hAnsiTheme="majorBidi" w:cstheme="majorBidi"/>
          <w:i w:val="0"/>
        </w:rPr>
      </w:pPr>
      <w:ins w:id="86" w:author="Ali Surani (source conflict)" w:date="2021-10-14T13:09:00Z">
        <w:r w:rsidRPr="00E74DD7">
          <w:rPr>
            <w:rFonts w:asciiTheme="majorBidi" w:hAnsiTheme="majorBidi" w:cstheme="majorBidi"/>
            <w:b/>
            <w:bCs/>
            <w:i w:val="0"/>
          </w:rPr>
          <w:t>Maintenance Break:</w:t>
        </w:r>
        <w:r w:rsidRPr="00E74DD7">
          <w:rPr>
            <w:rFonts w:asciiTheme="majorBidi" w:hAnsiTheme="majorBidi" w:cstheme="majorBidi"/>
            <w:i w:val="0"/>
          </w:rPr>
          <w:t xml:space="preserve"> Th</w:t>
        </w:r>
        <w:r w:rsidR="00FD2221" w:rsidRPr="00E74DD7">
          <w:rPr>
            <w:rFonts w:asciiTheme="majorBidi" w:hAnsiTheme="majorBidi" w:cstheme="majorBidi"/>
            <w:i w:val="0"/>
          </w:rPr>
          <w:t>e game will be down for all users during updates or maintenance.</w:t>
        </w:r>
      </w:ins>
    </w:p>
    <w:p w14:paraId="296421CB" w14:textId="77777777" w:rsidR="00A405E4" w:rsidRPr="00E74DD7" w:rsidRDefault="00A405E4" w:rsidP="005050A8">
      <w:pPr>
        <w:pStyle w:val="template"/>
        <w:ind w:left="360"/>
        <w:rPr>
          <w:rFonts w:asciiTheme="majorBidi" w:hAnsiTheme="majorBidi" w:cstheme="majorBidi"/>
          <w:i w:val="0"/>
        </w:rPr>
      </w:pPr>
    </w:p>
    <w:p w14:paraId="02A9CE55" w14:textId="475D375E" w:rsidR="005050A8" w:rsidRPr="00E74DD7" w:rsidRDefault="005050A8" w:rsidP="005050A8">
      <w:pPr>
        <w:rPr>
          <w:rFonts w:asciiTheme="majorBidi" w:hAnsiTheme="majorBidi" w:cstheme="majorBidi"/>
        </w:rPr>
      </w:pPr>
    </w:p>
    <w:p w14:paraId="02D5E4C3" w14:textId="77777777" w:rsidR="00A26E88" w:rsidRPr="00E74DD7" w:rsidRDefault="00A26E88" w:rsidP="00A26E88">
      <w:pPr>
        <w:pStyle w:val="template"/>
        <w:ind w:left="360"/>
        <w:rPr>
          <w:rFonts w:asciiTheme="majorBidi" w:hAnsiTheme="majorBidi" w:cstheme="majorBidi"/>
          <w:i w:val="0"/>
        </w:rPr>
      </w:pPr>
    </w:p>
    <w:p w14:paraId="0B39875A" w14:textId="77777777" w:rsidR="00A26E88" w:rsidRPr="00E74DD7" w:rsidRDefault="00A26E88" w:rsidP="00A26E88">
      <w:pPr>
        <w:rPr>
          <w:rFonts w:asciiTheme="majorBidi" w:hAnsiTheme="majorBidi" w:cstheme="majorBidi"/>
        </w:rPr>
      </w:pPr>
    </w:p>
    <w:p w14:paraId="355CB71D" w14:textId="77777777" w:rsidR="004B4BA3" w:rsidRPr="00E74DD7" w:rsidRDefault="3FB0B130">
      <w:pPr>
        <w:pStyle w:val="Heading2"/>
        <w:rPr>
          <w:rFonts w:asciiTheme="majorBidi" w:hAnsiTheme="majorBidi" w:cstheme="majorBidi"/>
        </w:rPr>
      </w:pPr>
      <w:bookmarkStart w:id="87" w:name="_Toc439994679"/>
      <w:bookmarkStart w:id="88" w:name="_Toc1610052316"/>
      <w:bookmarkStart w:id="89" w:name="_Toc85147722"/>
      <w:r w:rsidRPr="00E74DD7">
        <w:rPr>
          <w:rFonts w:asciiTheme="majorBidi" w:hAnsiTheme="majorBidi" w:cstheme="majorBidi"/>
        </w:rPr>
        <w:t>User Documentation</w:t>
      </w:r>
      <w:bookmarkEnd w:id="87"/>
      <w:bookmarkEnd w:id="88"/>
      <w:bookmarkEnd w:id="89"/>
    </w:p>
    <w:p w14:paraId="296B73AE" w14:textId="77777777" w:rsidR="00BE7CE8" w:rsidRPr="00E74DD7" w:rsidRDefault="00BE7CE8" w:rsidP="3FB0B130">
      <w:pPr>
        <w:pStyle w:val="template"/>
        <w:rPr>
          <w:rFonts w:asciiTheme="majorBidi" w:hAnsiTheme="majorBidi" w:cstheme="majorBidi"/>
          <w:i w:val="0"/>
        </w:rPr>
      </w:pPr>
    </w:p>
    <w:p w14:paraId="00DD775B" w14:textId="48F7FF54" w:rsidR="7D686DB4"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 xml:space="preserve">YouTube link of a </w:t>
      </w:r>
      <w:r w:rsidR="00840C5E" w:rsidRPr="00E74DD7">
        <w:rPr>
          <w:rFonts w:asciiTheme="majorBidi" w:hAnsiTheme="majorBidi" w:cstheme="majorBidi"/>
          <w:i w:val="0"/>
        </w:rPr>
        <w:t>chess and checkers</w:t>
      </w:r>
      <w:r w:rsidRPr="00E74DD7">
        <w:rPr>
          <w:rFonts w:asciiTheme="majorBidi" w:hAnsiTheme="majorBidi" w:cstheme="majorBidi"/>
          <w:i w:val="0"/>
        </w:rPr>
        <w:t xml:space="preserve"> game tutorial will be made available in-game. Apart from this in-</w:t>
      </w:r>
      <w:proofErr w:type="spellStart"/>
      <w:r w:rsidRPr="00E74DD7">
        <w:rPr>
          <w:rFonts w:asciiTheme="majorBidi" w:hAnsiTheme="majorBidi" w:cstheme="majorBidi"/>
          <w:i w:val="0"/>
        </w:rPr>
        <w:t>ap</w:t>
      </w:r>
      <w:proofErr w:type="spellEnd"/>
      <w:r w:rsidRPr="00E74DD7">
        <w:rPr>
          <w:rFonts w:asciiTheme="majorBidi" w:hAnsiTheme="majorBidi" w:cstheme="majorBidi"/>
          <w:i w:val="0"/>
        </w:rPr>
        <w:t xml:space="preserve"> h</w:t>
      </w:r>
      <w:r w:rsidR="00BE7CE8" w:rsidRPr="00E74DD7">
        <w:rPr>
          <w:rFonts w:asciiTheme="majorBidi" w:hAnsiTheme="majorBidi" w:cstheme="majorBidi"/>
          <w:i w:val="0"/>
        </w:rPr>
        <w:t>ints</w:t>
      </w:r>
      <w:r w:rsidRPr="00E74DD7">
        <w:rPr>
          <w:rFonts w:asciiTheme="majorBidi" w:hAnsiTheme="majorBidi" w:cstheme="majorBidi"/>
          <w:i w:val="0"/>
        </w:rPr>
        <w:t xml:space="preserve"> will be dynamic and be accessible at all points, which will not only give help related to the game context, but will provide support of the software I.e., Display adjustments, sound/Music etc.</w:t>
      </w:r>
    </w:p>
    <w:p w14:paraId="5F179445" w14:textId="77777777" w:rsidR="004B4BA3" w:rsidRPr="00E74DD7" w:rsidRDefault="3FB0B130">
      <w:pPr>
        <w:pStyle w:val="Heading2"/>
        <w:rPr>
          <w:rFonts w:asciiTheme="majorBidi" w:hAnsiTheme="majorBidi" w:cstheme="majorBidi"/>
        </w:rPr>
      </w:pPr>
      <w:bookmarkStart w:id="90" w:name="_Toc439994680"/>
      <w:bookmarkStart w:id="91" w:name="_Toc1362448693"/>
      <w:bookmarkStart w:id="92" w:name="_Toc85147723"/>
      <w:r w:rsidRPr="00E74DD7">
        <w:rPr>
          <w:rFonts w:asciiTheme="majorBidi" w:hAnsiTheme="majorBidi" w:cstheme="majorBidi"/>
        </w:rPr>
        <w:lastRenderedPageBreak/>
        <w:t>Assumptions and Dependencies</w:t>
      </w:r>
      <w:bookmarkEnd w:id="90"/>
      <w:bookmarkEnd w:id="91"/>
      <w:bookmarkEnd w:id="92"/>
    </w:p>
    <w:p w14:paraId="0698930A" w14:textId="77777777" w:rsidR="00996299" w:rsidRPr="00E74DD7" w:rsidRDefault="00996299" w:rsidP="3FB0B130">
      <w:pPr>
        <w:pStyle w:val="template"/>
        <w:rPr>
          <w:rFonts w:asciiTheme="majorBidi" w:hAnsiTheme="majorBidi" w:cstheme="majorBidi"/>
          <w:i w:val="0"/>
        </w:rPr>
      </w:pPr>
    </w:p>
    <w:p w14:paraId="7A1DBDAB" w14:textId="62618E98" w:rsidR="27B2BBBB" w:rsidRPr="00E74DD7" w:rsidRDefault="3FB0B130" w:rsidP="0025159A">
      <w:pPr>
        <w:pStyle w:val="template"/>
        <w:numPr>
          <w:ilvl w:val="0"/>
          <w:numId w:val="41"/>
        </w:numPr>
        <w:rPr>
          <w:rFonts w:asciiTheme="majorBidi" w:hAnsiTheme="majorBidi" w:cstheme="majorBidi"/>
          <w:i w:val="0"/>
          <w:szCs w:val="22"/>
        </w:rPr>
      </w:pPr>
      <w:r w:rsidRPr="00E74DD7">
        <w:rPr>
          <w:rFonts w:asciiTheme="majorBidi" w:hAnsiTheme="majorBidi" w:cstheme="majorBidi"/>
          <w:i w:val="0"/>
          <w:szCs w:val="22"/>
        </w:rPr>
        <w:t>Some features might not be available on Mobile application which include screen resolution adjustment</w:t>
      </w:r>
      <w:r w:rsidR="00996299" w:rsidRPr="00E74DD7">
        <w:rPr>
          <w:rFonts w:asciiTheme="majorBidi" w:hAnsiTheme="majorBidi" w:cstheme="majorBidi"/>
          <w:i w:val="0"/>
          <w:szCs w:val="22"/>
        </w:rPr>
        <w:t>.</w:t>
      </w:r>
    </w:p>
    <w:p w14:paraId="78700186" w14:textId="04C53DC7" w:rsidR="27B2BBBB" w:rsidRPr="00E74DD7" w:rsidRDefault="3FB0B130" w:rsidP="0025159A">
      <w:pPr>
        <w:pStyle w:val="template"/>
        <w:numPr>
          <w:ilvl w:val="0"/>
          <w:numId w:val="41"/>
        </w:numPr>
        <w:rPr>
          <w:rFonts w:asciiTheme="majorBidi" w:hAnsiTheme="majorBidi" w:cstheme="majorBidi"/>
          <w:i w:val="0"/>
          <w:szCs w:val="22"/>
        </w:rPr>
      </w:pPr>
      <w:r w:rsidRPr="00E74DD7">
        <w:rPr>
          <w:rFonts w:asciiTheme="majorBidi" w:hAnsiTheme="majorBidi" w:cstheme="majorBidi"/>
          <w:i w:val="0"/>
          <w:szCs w:val="22"/>
        </w:rPr>
        <w:t>All test phase of this app will be taken place in controlled environment on maxed out settings and configurations which will be quite different from end user since the user will have their own settings.</w:t>
      </w:r>
    </w:p>
    <w:p w14:paraId="1DDFBBE2" w14:textId="7D905076" w:rsidR="00B941E7" w:rsidRPr="00E74DD7" w:rsidRDefault="00B941E7" w:rsidP="0025159A">
      <w:pPr>
        <w:pStyle w:val="template"/>
        <w:numPr>
          <w:ilvl w:val="0"/>
          <w:numId w:val="41"/>
        </w:numPr>
        <w:rPr>
          <w:rFonts w:asciiTheme="majorBidi" w:hAnsiTheme="majorBidi" w:cstheme="majorBidi"/>
          <w:i w:val="0"/>
          <w:szCs w:val="22"/>
        </w:rPr>
      </w:pPr>
      <w:r w:rsidRPr="00E74DD7">
        <w:rPr>
          <w:rFonts w:asciiTheme="majorBidi" w:hAnsiTheme="majorBidi" w:cstheme="majorBidi"/>
          <w:i w:val="0"/>
          <w:szCs w:val="22"/>
        </w:rPr>
        <w:t xml:space="preserve">At the time of installation, the package size is 2 </w:t>
      </w:r>
      <w:r w:rsidR="00070273" w:rsidRPr="00E74DD7">
        <w:rPr>
          <w:rFonts w:asciiTheme="majorBidi" w:hAnsiTheme="majorBidi" w:cstheme="majorBidi"/>
          <w:i w:val="0"/>
          <w:szCs w:val="22"/>
        </w:rPr>
        <w:t>GB,</w:t>
      </w:r>
      <w:r w:rsidRPr="00E74DD7">
        <w:rPr>
          <w:rFonts w:asciiTheme="majorBidi" w:hAnsiTheme="majorBidi" w:cstheme="majorBidi"/>
          <w:i w:val="0"/>
          <w:szCs w:val="22"/>
        </w:rPr>
        <w:t xml:space="preserve"> but the size could increase as the game is progressed (cache, app data, save game files etc.)</w:t>
      </w:r>
    </w:p>
    <w:p w14:paraId="0C1ABEF5" w14:textId="77777777" w:rsidR="00996299" w:rsidRPr="00E74DD7" w:rsidRDefault="00996299" w:rsidP="3FB0B130">
      <w:pPr>
        <w:pStyle w:val="template"/>
        <w:rPr>
          <w:rFonts w:asciiTheme="majorBidi" w:hAnsiTheme="majorBidi" w:cstheme="majorBidi"/>
          <w:i w:val="0"/>
          <w:szCs w:val="22"/>
        </w:rPr>
      </w:pPr>
    </w:p>
    <w:p w14:paraId="47F8A4AE" w14:textId="402F64BE" w:rsidR="27B2BBBB" w:rsidRPr="00E74DD7" w:rsidRDefault="3FB0B130" w:rsidP="3FB0B130">
      <w:pPr>
        <w:pStyle w:val="template"/>
        <w:rPr>
          <w:rFonts w:asciiTheme="majorBidi" w:hAnsiTheme="majorBidi" w:cstheme="majorBidi"/>
          <w:b/>
          <w:bCs/>
          <w:i w:val="0"/>
          <w:szCs w:val="22"/>
        </w:rPr>
      </w:pPr>
      <w:r w:rsidRPr="00E74DD7">
        <w:rPr>
          <w:rFonts w:asciiTheme="majorBidi" w:hAnsiTheme="majorBidi" w:cstheme="majorBidi"/>
          <w:b/>
          <w:bCs/>
          <w:i w:val="0"/>
          <w:szCs w:val="22"/>
        </w:rPr>
        <w:t>Assumptions for mobile phone is taken as following:</w:t>
      </w:r>
    </w:p>
    <w:p w14:paraId="0E9AEE5B" w14:textId="5DB7927D" w:rsidR="27B2BBBB" w:rsidRPr="00E74DD7" w:rsidRDefault="3FB0B130" w:rsidP="0025159A">
      <w:pPr>
        <w:pStyle w:val="template"/>
        <w:numPr>
          <w:ilvl w:val="0"/>
          <w:numId w:val="42"/>
        </w:numPr>
        <w:rPr>
          <w:rFonts w:asciiTheme="majorBidi" w:hAnsiTheme="majorBidi" w:cstheme="majorBidi"/>
          <w:i w:val="0"/>
          <w:szCs w:val="22"/>
        </w:rPr>
      </w:pPr>
      <w:r w:rsidRPr="00E74DD7">
        <w:rPr>
          <w:rFonts w:asciiTheme="majorBidi" w:hAnsiTheme="majorBidi" w:cstheme="majorBidi"/>
          <w:i w:val="0"/>
          <w:szCs w:val="22"/>
        </w:rPr>
        <w:t>A mobile device takes input through touchscreen instead of a keyboard and mouse used in PC. Cell phones display is vertical by default however user may play this game by switching display orientation.</w:t>
      </w:r>
    </w:p>
    <w:p w14:paraId="59FEBA8D" w14:textId="5FA3A129" w:rsidR="27B2BBBB" w:rsidRPr="00E74DD7" w:rsidRDefault="3FB0B130" w:rsidP="0025159A">
      <w:pPr>
        <w:pStyle w:val="template"/>
        <w:numPr>
          <w:ilvl w:val="0"/>
          <w:numId w:val="42"/>
        </w:numPr>
        <w:rPr>
          <w:rFonts w:asciiTheme="majorBidi" w:hAnsiTheme="majorBidi" w:cstheme="majorBidi"/>
          <w:i w:val="0"/>
          <w:szCs w:val="22"/>
        </w:rPr>
      </w:pPr>
      <w:r w:rsidRPr="00E74DD7">
        <w:rPr>
          <w:rFonts w:asciiTheme="majorBidi" w:hAnsiTheme="majorBidi" w:cstheme="majorBidi"/>
          <w:i w:val="0"/>
          <w:szCs w:val="22"/>
        </w:rPr>
        <w:t>This software is dependent on Unreal engine</w:t>
      </w:r>
      <w:r w:rsidR="00996299" w:rsidRPr="00E74DD7">
        <w:rPr>
          <w:rFonts w:asciiTheme="majorBidi" w:hAnsiTheme="majorBidi" w:cstheme="majorBidi"/>
          <w:i w:val="0"/>
          <w:szCs w:val="22"/>
        </w:rPr>
        <w:t xml:space="preserve"> and Unity</w:t>
      </w:r>
      <w:r w:rsidRPr="00E74DD7">
        <w:rPr>
          <w:rFonts w:asciiTheme="majorBidi" w:hAnsiTheme="majorBidi" w:cstheme="majorBidi"/>
          <w:i w:val="0"/>
          <w:szCs w:val="22"/>
        </w:rPr>
        <w:t xml:space="preserve"> and will work on packages provided by </w:t>
      </w:r>
      <w:r w:rsidR="00996299" w:rsidRPr="00E74DD7">
        <w:rPr>
          <w:rFonts w:asciiTheme="majorBidi" w:hAnsiTheme="majorBidi" w:cstheme="majorBidi"/>
          <w:i w:val="0"/>
          <w:szCs w:val="22"/>
        </w:rPr>
        <w:t>the respective software’s.</w:t>
      </w:r>
    </w:p>
    <w:p w14:paraId="764FFF6F" w14:textId="78508FF7" w:rsidR="27B2BBBB" w:rsidRPr="00E74DD7" w:rsidRDefault="27B2BBBB" w:rsidP="3FB0B130">
      <w:pPr>
        <w:pStyle w:val="template"/>
        <w:rPr>
          <w:rFonts w:asciiTheme="majorBidi" w:hAnsiTheme="majorBidi" w:cstheme="majorBidi"/>
          <w:i w:val="0"/>
          <w:szCs w:val="22"/>
        </w:rPr>
      </w:pPr>
    </w:p>
    <w:p w14:paraId="64D053EE" w14:textId="77777777" w:rsidR="004B4BA3" w:rsidRPr="00E74DD7" w:rsidRDefault="3FB0B130">
      <w:pPr>
        <w:pStyle w:val="Heading1"/>
        <w:rPr>
          <w:rFonts w:asciiTheme="majorBidi" w:hAnsiTheme="majorBidi" w:cstheme="majorBidi"/>
        </w:rPr>
      </w:pPr>
      <w:bookmarkStart w:id="93" w:name="_Toc439994682"/>
      <w:bookmarkStart w:id="94" w:name="_Toc1650249172"/>
      <w:bookmarkStart w:id="95" w:name="_Toc85147724"/>
      <w:r w:rsidRPr="00E74DD7">
        <w:rPr>
          <w:rFonts w:asciiTheme="majorBidi" w:hAnsiTheme="majorBidi" w:cstheme="majorBidi"/>
        </w:rPr>
        <w:t>External Interface Requirements</w:t>
      </w:r>
      <w:bookmarkEnd w:id="93"/>
      <w:bookmarkEnd w:id="94"/>
      <w:bookmarkEnd w:id="95"/>
    </w:p>
    <w:p w14:paraId="2730BAE3" w14:textId="77777777" w:rsidR="004B4BA3" w:rsidRPr="00E74DD7" w:rsidRDefault="3FB0B130">
      <w:pPr>
        <w:pStyle w:val="Heading2"/>
        <w:rPr>
          <w:rFonts w:asciiTheme="majorBidi" w:hAnsiTheme="majorBidi" w:cstheme="majorBidi"/>
        </w:rPr>
      </w:pPr>
      <w:bookmarkStart w:id="96" w:name="_Toc1896595076"/>
      <w:bookmarkStart w:id="97" w:name="_Toc85147725"/>
      <w:r w:rsidRPr="00E74DD7">
        <w:rPr>
          <w:rFonts w:asciiTheme="majorBidi" w:hAnsiTheme="majorBidi" w:cstheme="majorBidi"/>
        </w:rPr>
        <w:t>User Interfaces</w:t>
      </w:r>
      <w:bookmarkEnd w:id="96"/>
      <w:bookmarkEnd w:id="97"/>
    </w:p>
    <w:p w14:paraId="137E5FBF" w14:textId="77777777" w:rsidR="004B4BA3"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22BEE96" w14:textId="77777777" w:rsidR="004B4BA3" w:rsidRPr="00E74DD7" w:rsidRDefault="3FB0B130">
      <w:pPr>
        <w:pStyle w:val="Heading2"/>
        <w:rPr>
          <w:rFonts w:asciiTheme="majorBidi" w:hAnsiTheme="majorBidi" w:cstheme="majorBidi"/>
        </w:rPr>
      </w:pPr>
      <w:bookmarkStart w:id="98" w:name="_Toc439994684"/>
      <w:bookmarkStart w:id="99" w:name="_Toc1152867492"/>
      <w:bookmarkStart w:id="100" w:name="_Toc85147726"/>
      <w:r w:rsidRPr="00E74DD7">
        <w:rPr>
          <w:rFonts w:asciiTheme="majorBidi" w:hAnsiTheme="majorBidi" w:cstheme="majorBidi"/>
        </w:rPr>
        <w:t>Hardware Interfaces</w:t>
      </w:r>
      <w:bookmarkEnd w:id="98"/>
      <w:bookmarkEnd w:id="99"/>
      <w:bookmarkEnd w:id="100"/>
    </w:p>
    <w:p w14:paraId="1A6CE648" w14:textId="77777777" w:rsidR="004B4BA3"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ECB2050" w14:textId="77777777" w:rsidR="004B4BA3" w:rsidRPr="00E74DD7" w:rsidRDefault="3FB0B130">
      <w:pPr>
        <w:pStyle w:val="Heading2"/>
        <w:rPr>
          <w:rFonts w:asciiTheme="majorBidi" w:hAnsiTheme="majorBidi" w:cstheme="majorBidi"/>
        </w:rPr>
      </w:pPr>
      <w:bookmarkStart w:id="101" w:name="_Toc439994685"/>
      <w:bookmarkStart w:id="102" w:name="_Toc1186999379"/>
      <w:bookmarkStart w:id="103" w:name="_Toc85147727"/>
      <w:r w:rsidRPr="00E74DD7">
        <w:rPr>
          <w:rFonts w:asciiTheme="majorBidi" w:hAnsiTheme="majorBidi" w:cstheme="majorBidi"/>
        </w:rPr>
        <w:t>Software Interfaces</w:t>
      </w:r>
      <w:bookmarkEnd w:id="101"/>
      <w:bookmarkEnd w:id="102"/>
      <w:bookmarkEnd w:id="103"/>
    </w:p>
    <w:p w14:paraId="31A373D5" w14:textId="77777777" w:rsidR="004B4BA3" w:rsidRPr="00E74DD7" w:rsidRDefault="3FB0B130" w:rsidP="3FB0B130">
      <w:pPr>
        <w:pStyle w:val="template"/>
        <w:rPr>
          <w:rFonts w:asciiTheme="majorBidi" w:hAnsiTheme="majorBidi" w:cstheme="majorBidi"/>
          <w:i w:val="0"/>
        </w:rPr>
      </w:pPr>
      <w:r w:rsidRPr="00E74DD7">
        <w:rPr>
          <w:rFonts w:asciiTheme="majorBidi" w:hAnsiTheme="majorBidi" w:cstheme="majorBidi"/>
          <w:i w:val="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69F72E4" w14:textId="77777777" w:rsidR="004B4BA3" w:rsidRPr="00E74DD7" w:rsidRDefault="3FB0B130">
      <w:pPr>
        <w:pStyle w:val="Heading2"/>
        <w:rPr>
          <w:rFonts w:asciiTheme="majorBidi" w:hAnsiTheme="majorBidi" w:cstheme="majorBidi"/>
        </w:rPr>
      </w:pPr>
      <w:bookmarkStart w:id="104" w:name="_Toc439994686"/>
      <w:bookmarkStart w:id="105" w:name="_Toc1540837589"/>
      <w:bookmarkStart w:id="106" w:name="_Toc85147728"/>
      <w:r w:rsidRPr="00E74DD7">
        <w:rPr>
          <w:rFonts w:asciiTheme="majorBidi" w:hAnsiTheme="majorBidi" w:cstheme="majorBidi"/>
        </w:rPr>
        <w:t>Communications Interfaces</w:t>
      </w:r>
      <w:bookmarkEnd w:id="104"/>
      <w:bookmarkEnd w:id="105"/>
      <w:bookmarkEnd w:id="106"/>
    </w:p>
    <w:p w14:paraId="0E077DBB" w14:textId="77777777" w:rsidR="004B4BA3" w:rsidRPr="00E74DD7" w:rsidRDefault="003B6702" w:rsidP="3FB0B130">
      <w:pPr>
        <w:pStyle w:val="template"/>
        <w:rPr>
          <w:rFonts w:asciiTheme="majorBidi" w:hAnsiTheme="majorBidi" w:cstheme="majorBidi"/>
          <w:i w:val="0"/>
        </w:rPr>
      </w:pPr>
      <w:r w:rsidRPr="00E74DD7">
        <w:rPr>
          <w:rFonts w:asciiTheme="majorBidi" w:hAnsiTheme="majorBidi" w:cstheme="majorBidi"/>
          <w:i w:val="0"/>
        </w:rPr>
        <w:t xml:space="preserve">&lt;Describe the requirements associated with any communications functions required by this product, including e-mail, web browser, network server communications protocols, electronic forms, and so on. </w:t>
      </w:r>
      <w:r w:rsidRPr="00E74DD7">
        <w:rPr>
          <w:rFonts w:asciiTheme="majorBidi" w:hAnsiTheme="majorBidi" w:cstheme="majorBidi"/>
          <w:i w:val="0"/>
        </w:rPr>
        <w:lastRenderedPageBreak/>
        <w:t>Define any pertinent message formatting. Identify any communication standards that will be used, such as FTP or HTTP. Specify any communication security or encryption issues, data transfer rates, and synchronization mechanisms.&gt;</w:t>
      </w:r>
    </w:p>
    <w:p w14:paraId="1EA360C5" w14:textId="5FEB7738" w:rsidR="003B6702" w:rsidRPr="00163160" w:rsidRDefault="45A1F989" w:rsidP="00163160">
      <w:pPr>
        <w:pStyle w:val="Heading1"/>
      </w:pPr>
      <w:r w:rsidRPr="00163160">
        <w:rPr>
          <w:rFonts w:eastAsia="Arial"/>
        </w:rPr>
        <w:t xml:space="preserve"> </w:t>
      </w:r>
      <w:bookmarkStart w:id="107" w:name="_Toc85147729"/>
      <w:r w:rsidRPr="00163160">
        <w:rPr>
          <w:rFonts w:eastAsia="Arial"/>
        </w:rPr>
        <w:t>System Features</w:t>
      </w:r>
      <w:bookmarkEnd w:id="107"/>
    </w:p>
    <w:p w14:paraId="221B6F74" w14:textId="1B2A1A4E" w:rsidR="45A1F989" w:rsidRPr="00E74DD7" w:rsidRDefault="45A1F989" w:rsidP="45A1F989">
      <w:pPr>
        <w:rPr>
          <w:rFonts w:asciiTheme="majorBidi" w:hAnsiTheme="majorBidi" w:cstheme="majorBidi"/>
          <w:szCs w:val="24"/>
        </w:rPr>
      </w:pPr>
    </w:p>
    <w:p w14:paraId="3B493CBA" w14:textId="45B551AC" w:rsidR="003B6702" w:rsidRPr="00E74DD7" w:rsidRDefault="00D453D1" w:rsidP="00D453D1">
      <w:pPr>
        <w:pStyle w:val="Heading2"/>
        <w:numPr>
          <w:ilvl w:val="1"/>
          <w:numId w:val="0"/>
        </w:numPr>
        <w:rPr>
          <w:rFonts w:asciiTheme="majorBidi" w:hAnsiTheme="majorBidi" w:cstheme="majorBidi"/>
        </w:rPr>
      </w:pPr>
      <w:bookmarkStart w:id="108" w:name="_Toc85147730"/>
      <w:r w:rsidRPr="00E74DD7">
        <w:rPr>
          <w:rFonts w:asciiTheme="majorBidi" w:hAnsiTheme="majorBidi" w:cstheme="majorBidi"/>
          <w:noProof/>
        </w:rPr>
        <w:drawing>
          <wp:inline distT="0" distB="0" distL="0" distR="0" wp14:anchorId="749428CB" wp14:editId="781D32E9">
            <wp:extent cx="6126480" cy="3420110"/>
            <wp:effectExtent l="0" t="0" r="7620" b="8890"/>
            <wp:docPr id="1680744955" name="Picture 168074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126480" cy="3420110"/>
                    </a:xfrm>
                    <a:prstGeom prst="rect">
                      <a:avLst/>
                    </a:prstGeom>
                  </pic:spPr>
                </pic:pic>
              </a:graphicData>
            </a:graphic>
          </wp:inline>
        </w:drawing>
      </w:r>
      <w:bookmarkEnd w:id="108"/>
    </w:p>
    <w:p w14:paraId="3DCB3B24" w14:textId="4BD1C37F" w:rsidR="00D453D1" w:rsidRDefault="00D453D1" w:rsidP="00163160">
      <w:pPr>
        <w:pStyle w:val="Heading2"/>
        <w:rPr>
          <w:rFonts w:eastAsia="Arial"/>
        </w:rPr>
      </w:pPr>
      <w:bookmarkStart w:id="109" w:name="_Toc85147731"/>
      <w:r w:rsidRPr="00E74DD7">
        <w:rPr>
          <w:rFonts w:eastAsia="Arial"/>
        </w:rPr>
        <w:t>Account Management</w:t>
      </w:r>
      <w:bookmarkEnd w:id="109"/>
    </w:p>
    <w:p w14:paraId="383F17E6" w14:textId="77777777" w:rsidR="00D453D1" w:rsidRDefault="00D453D1">
      <w:pPr>
        <w:rPr>
          <w:rFonts w:asciiTheme="majorBidi" w:eastAsia="Arial" w:hAnsiTheme="majorBidi" w:cstheme="majorBidi"/>
          <w:b/>
          <w:bCs/>
          <w:sz w:val="26"/>
          <w:szCs w:val="26"/>
        </w:rPr>
      </w:pPr>
    </w:p>
    <w:p w14:paraId="057D1F64" w14:textId="1FFF1A18" w:rsidR="003B6702" w:rsidRDefault="00D453D1">
      <w:pPr>
        <w:rPr>
          <w:rFonts w:asciiTheme="majorBidi" w:eastAsia="Arial" w:hAnsiTheme="majorBidi" w:cstheme="majorBidi"/>
          <w:b/>
          <w:bCs/>
          <w:sz w:val="26"/>
          <w:szCs w:val="26"/>
        </w:rPr>
      </w:pPr>
      <w:r w:rsidRPr="00E74DD7">
        <w:rPr>
          <w:rFonts w:asciiTheme="majorBidi" w:eastAsia="Arial" w:hAnsiTheme="majorBidi" w:cstheme="majorBidi"/>
          <w:b/>
          <w:bCs/>
          <w:sz w:val="26"/>
          <w:szCs w:val="26"/>
        </w:rPr>
        <w:t>4.1.1 Description</w:t>
      </w:r>
      <w:r w:rsidR="003B6702" w:rsidRPr="00E74DD7">
        <w:rPr>
          <w:rFonts w:asciiTheme="majorBidi" w:eastAsia="Arial" w:hAnsiTheme="majorBidi" w:cstheme="majorBidi"/>
          <w:b/>
          <w:bCs/>
          <w:sz w:val="26"/>
          <w:szCs w:val="26"/>
        </w:rPr>
        <w:t xml:space="preserve"> and Priority</w:t>
      </w:r>
    </w:p>
    <w:p w14:paraId="5AFF0B3B" w14:textId="77777777" w:rsidR="00163160" w:rsidRPr="00E74DD7" w:rsidRDefault="00163160">
      <w:pPr>
        <w:rPr>
          <w:rFonts w:asciiTheme="majorBidi" w:hAnsiTheme="majorBidi" w:cstheme="majorBidi"/>
        </w:rPr>
      </w:pPr>
    </w:p>
    <w:p w14:paraId="1A6E4405" w14:textId="4CC99A2E" w:rsidR="003B6702" w:rsidRPr="00E74DD7" w:rsidRDefault="003B6702">
      <w:pPr>
        <w:rPr>
          <w:rFonts w:asciiTheme="majorBidi" w:hAnsiTheme="majorBidi" w:cstheme="majorBidi"/>
        </w:rPr>
      </w:pPr>
      <w:r w:rsidRPr="00E74DD7">
        <w:rPr>
          <w:rFonts w:asciiTheme="majorBidi" w:eastAsia="Arial" w:hAnsiTheme="majorBidi" w:cstheme="majorBidi"/>
          <w:szCs w:val="24"/>
        </w:rPr>
        <w:t>Account management is an essential feature of the system that allows users to create, login, logout, delete their accounts and request a new password in case they forget their account password. It is a high priority feature through which the system provides the management of multiple user accounts.</w:t>
      </w:r>
    </w:p>
    <w:p w14:paraId="65966FEF" w14:textId="0AB4C25F"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 </w:t>
      </w:r>
    </w:p>
    <w:p w14:paraId="2CFBE4CD" w14:textId="145A460A" w:rsidR="003B6702" w:rsidRDefault="00163160" w:rsidP="003B6702">
      <w:pPr>
        <w:ind w:firstLine="86"/>
        <w:rPr>
          <w:rFonts w:asciiTheme="majorBidi" w:eastAsia="Arial" w:hAnsiTheme="majorBidi" w:cstheme="majorBidi"/>
          <w:b/>
          <w:bCs/>
          <w:sz w:val="26"/>
          <w:szCs w:val="26"/>
        </w:rPr>
      </w:pPr>
      <w:r w:rsidRPr="00E74DD7">
        <w:rPr>
          <w:rFonts w:asciiTheme="majorBidi" w:eastAsia="Arial" w:hAnsiTheme="majorBidi" w:cstheme="majorBidi"/>
          <w:b/>
          <w:bCs/>
          <w:sz w:val="26"/>
          <w:szCs w:val="26"/>
        </w:rPr>
        <w:t>4.1.2 Stimulus</w:t>
      </w:r>
      <w:r w:rsidR="003B6702" w:rsidRPr="00E74DD7">
        <w:rPr>
          <w:rFonts w:asciiTheme="majorBidi" w:eastAsia="Arial" w:hAnsiTheme="majorBidi" w:cstheme="majorBidi"/>
          <w:b/>
          <w:bCs/>
          <w:sz w:val="26"/>
          <w:szCs w:val="26"/>
        </w:rPr>
        <w:t>/Response Sequences</w:t>
      </w:r>
    </w:p>
    <w:p w14:paraId="663DAAB3" w14:textId="77777777" w:rsidR="00163160" w:rsidRPr="00E74DD7" w:rsidRDefault="00163160" w:rsidP="003B6702">
      <w:pPr>
        <w:ind w:firstLine="86"/>
        <w:rPr>
          <w:rFonts w:asciiTheme="majorBidi" w:hAnsiTheme="majorBidi" w:cstheme="majorBidi"/>
        </w:rPr>
      </w:pPr>
    </w:p>
    <w:p w14:paraId="17A26E07" w14:textId="497F0B9C" w:rsidR="003B6702" w:rsidRPr="00E74DD7" w:rsidRDefault="003B6702" w:rsidP="003B6702">
      <w:pPr>
        <w:ind w:firstLine="86"/>
        <w:rPr>
          <w:rFonts w:asciiTheme="majorBidi" w:hAnsiTheme="majorBidi" w:cstheme="majorBidi"/>
        </w:rPr>
      </w:pPr>
      <w:r w:rsidRPr="00E74DD7">
        <w:rPr>
          <w:rFonts w:asciiTheme="majorBidi" w:eastAsia="Arial" w:hAnsiTheme="majorBidi" w:cstheme="majorBidi"/>
          <w:b/>
          <w:bCs/>
          <w:szCs w:val="24"/>
        </w:rPr>
        <w:t>Signup Case:</w:t>
      </w:r>
      <w:r w:rsidRPr="00E74DD7">
        <w:rPr>
          <w:rFonts w:asciiTheme="majorBidi" w:eastAsia="Arial" w:hAnsiTheme="majorBidi" w:cstheme="majorBidi"/>
          <w:szCs w:val="24"/>
        </w:rPr>
        <w:t xml:space="preserve"> A new user opens the application, a form is displayed which will have two buttons, one for log-in and one for sign-up. User presses/clicks on the sign-up button, the system will return the sign-up form having multiple fields such as Name, Username, Email address and password. The information provided by the user will be checked by the system and then stored in the database. If the details provided meet the system criteria then user will be returned the home page as a logged-in user. Else, an error message appears with the reason of sign-up failure.</w:t>
      </w:r>
    </w:p>
    <w:p w14:paraId="2DC6F8E7" w14:textId="1E63F9B4" w:rsidR="003B6702" w:rsidRPr="00E74DD7" w:rsidRDefault="003B6702" w:rsidP="003B6702">
      <w:pPr>
        <w:ind w:firstLine="86"/>
        <w:rPr>
          <w:rFonts w:asciiTheme="majorBidi" w:hAnsiTheme="majorBidi" w:cstheme="majorBidi"/>
        </w:rPr>
      </w:pPr>
      <w:r w:rsidRPr="00E74DD7">
        <w:rPr>
          <w:rFonts w:asciiTheme="majorBidi" w:eastAsia="Arial" w:hAnsiTheme="majorBidi" w:cstheme="majorBidi"/>
          <w:b/>
          <w:bCs/>
          <w:szCs w:val="24"/>
        </w:rPr>
        <w:t>Login Case:</w:t>
      </w:r>
      <w:r w:rsidRPr="00E74DD7">
        <w:rPr>
          <w:rFonts w:asciiTheme="majorBidi" w:eastAsia="Arial" w:hAnsiTheme="majorBidi" w:cstheme="majorBidi"/>
          <w:szCs w:val="24"/>
        </w:rPr>
        <w:t xml:space="preserve"> A user opens the application, a form is displayed which will have two buttons, one for log-in and one for sign-up. User presses/clicks on the log-in button, the system will return the </w:t>
      </w:r>
      <w:r w:rsidRPr="00E74DD7">
        <w:rPr>
          <w:rFonts w:asciiTheme="majorBidi" w:eastAsia="Arial" w:hAnsiTheme="majorBidi" w:cstheme="majorBidi"/>
          <w:szCs w:val="24"/>
        </w:rPr>
        <w:lastRenderedPageBreak/>
        <w:t>log-in form with username and password fields to be filled by an existing user. The system verifies the data with the existing user account information stored in the database and grants application access to the user. Else, an error message appears with the reason log-in failure.</w:t>
      </w:r>
    </w:p>
    <w:p w14:paraId="65B4C98D" w14:textId="65357156" w:rsidR="003B6702" w:rsidRPr="00E74DD7" w:rsidRDefault="003B6702" w:rsidP="003B6702">
      <w:pPr>
        <w:ind w:firstLine="86"/>
        <w:rPr>
          <w:rFonts w:asciiTheme="majorBidi" w:hAnsiTheme="majorBidi" w:cstheme="majorBidi"/>
        </w:rPr>
      </w:pPr>
      <w:r w:rsidRPr="00E74DD7">
        <w:rPr>
          <w:rFonts w:asciiTheme="majorBidi" w:eastAsia="Arial" w:hAnsiTheme="majorBidi" w:cstheme="majorBidi"/>
          <w:b/>
          <w:bCs/>
          <w:szCs w:val="24"/>
        </w:rPr>
        <w:t>Logout Case:</w:t>
      </w:r>
      <w:r w:rsidRPr="00E74DD7">
        <w:rPr>
          <w:rFonts w:asciiTheme="majorBidi" w:eastAsia="Arial" w:hAnsiTheme="majorBidi" w:cstheme="majorBidi"/>
          <w:szCs w:val="24"/>
        </w:rPr>
        <w:t xml:space="preserve"> User presses or clicks the logout button in the settings menu. System prompts the confirmation message. User confirms the logout request, system approves the log out request of the user. User is logged out and system returns the login/signup page.</w:t>
      </w:r>
    </w:p>
    <w:p w14:paraId="6FA56E07" w14:textId="3ED532D0" w:rsidR="003B6702" w:rsidRPr="00E74DD7" w:rsidRDefault="003B6702" w:rsidP="003B6702">
      <w:pPr>
        <w:ind w:firstLine="86"/>
        <w:rPr>
          <w:rFonts w:asciiTheme="majorBidi" w:hAnsiTheme="majorBidi" w:cstheme="majorBidi"/>
        </w:rPr>
      </w:pPr>
      <w:r w:rsidRPr="00E74DD7">
        <w:rPr>
          <w:rFonts w:asciiTheme="majorBidi" w:eastAsia="Arial" w:hAnsiTheme="majorBidi" w:cstheme="majorBidi"/>
          <w:b/>
          <w:bCs/>
          <w:szCs w:val="24"/>
        </w:rPr>
        <w:t>Forgot Password Case:</w:t>
      </w:r>
      <w:r w:rsidRPr="00E74DD7">
        <w:rPr>
          <w:rFonts w:asciiTheme="majorBidi" w:eastAsia="Arial" w:hAnsiTheme="majorBidi" w:cstheme="majorBidi"/>
          <w:szCs w:val="24"/>
        </w:rPr>
        <w:t xml:space="preserve"> User clicks/taps forgot password link. A form appears with only one field requiring the email address of the user account. That email is then cross validated by the system’s database and if a match is found then the system sends the new password on user’s email address. The user enters the password and user is returned to login page.</w:t>
      </w:r>
    </w:p>
    <w:p w14:paraId="334B2AB5" w14:textId="16EA4BA5" w:rsidR="003B6702" w:rsidRPr="00E74DD7" w:rsidRDefault="003B6702">
      <w:pPr>
        <w:rPr>
          <w:rFonts w:asciiTheme="majorBidi" w:hAnsiTheme="majorBidi" w:cstheme="majorBidi"/>
        </w:rPr>
      </w:pPr>
      <w:r w:rsidRPr="00E74DD7">
        <w:rPr>
          <w:rFonts w:asciiTheme="majorBidi" w:eastAsia="Arial" w:hAnsiTheme="majorBidi" w:cstheme="majorBidi"/>
          <w:b/>
          <w:bCs/>
          <w:szCs w:val="24"/>
        </w:rPr>
        <w:t>Delete Account Case</w:t>
      </w:r>
      <w:r w:rsidRPr="00E74DD7">
        <w:rPr>
          <w:rFonts w:asciiTheme="majorBidi" w:eastAsia="Arial" w:hAnsiTheme="majorBidi" w:cstheme="majorBidi"/>
          <w:szCs w:val="24"/>
        </w:rPr>
        <w:t>: User presses or clicks the Delete account button in the settings menu. System prompts the confirmation message. User confirms the account deletion, system approves the account deletion request of the user. User account is permanently deleted, and system returns the login/signup page.</w:t>
      </w:r>
    </w:p>
    <w:p w14:paraId="278B368A" w14:textId="5DF894F6" w:rsidR="003B6702" w:rsidRPr="00E74DD7" w:rsidRDefault="003B6702" w:rsidP="00F46239">
      <w:pPr>
        <w:ind w:firstLine="86"/>
        <w:rPr>
          <w:rFonts w:asciiTheme="majorBidi" w:hAnsiTheme="majorBidi" w:cstheme="majorBidi"/>
        </w:rPr>
      </w:pPr>
      <w:r w:rsidRPr="00E74DD7">
        <w:rPr>
          <w:rFonts w:asciiTheme="majorBidi" w:eastAsia="Times" w:hAnsiTheme="majorBidi" w:cstheme="majorBidi"/>
          <w:sz w:val="26"/>
          <w:szCs w:val="26"/>
        </w:rPr>
        <w:t xml:space="preserve"> </w:t>
      </w:r>
    </w:p>
    <w:p w14:paraId="18063BC5" w14:textId="21658592" w:rsidR="003B6702" w:rsidRDefault="003B6702" w:rsidP="003B6702">
      <w:pPr>
        <w:ind w:firstLine="86"/>
        <w:rPr>
          <w:rFonts w:asciiTheme="majorBidi" w:eastAsia="Times" w:hAnsiTheme="majorBidi" w:cstheme="majorBidi"/>
          <w:b/>
          <w:bCs/>
          <w:sz w:val="26"/>
          <w:szCs w:val="26"/>
        </w:rPr>
      </w:pPr>
      <w:r w:rsidRPr="00E74DD7">
        <w:rPr>
          <w:rFonts w:asciiTheme="majorBidi" w:eastAsia="Times" w:hAnsiTheme="majorBidi" w:cstheme="majorBidi"/>
          <w:b/>
          <w:bCs/>
          <w:sz w:val="26"/>
          <w:szCs w:val="26"/>
        </w:rPr>
        <w:t>4.1.3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289A5DDA" w14:textId="77777777" w:rsidR="00F46239" w:rsidRPr="00E74DD7" w:rsidRDefault="00F46239" w:rsidP="003B6702">
      <w:pPr>
        <w:ind w:firstLine="86"/>
        <w:rPr>
          <w:rFonts w:asciiTheme="majorBidi" w:hAnsiTheme="majorBidi" w:cstheme="majorBidi"/>
        </w:rPr>
      </w:pPr>
    </w:p>
    <w:p w14:paraId="048971D5" w14:textId="2C57A43D"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 The system shall display the login screen every time the application starts.</w:t>
      </w:r>
    </w:p>
    <w:p w14:paraId="28BF3054" w14:textId="00E4A3A8"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 w:val="26"/>
          <w:szCs w:val="26"/>
        </w:rPr>
        <w:t>REQ-2: User shall be able to login by clicking login button.</w:t>
      </w:r>
    </w:p>
    <w:p w14:paraId="39F6670E" w14:textId="7FA0DDE4"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 w:val="26"/>
          <w:szCs w:val="26"/>
        </w:rPr>
        <w:t>REQ-3: The system shall allow the user to login using Gmail Id.</w:t>
      </w:r>
    </w:p>
    <w:p w14:paraId="3AAABEB0" w14:textId="180C8BBA"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 w:val="26"/>
          <w:szCs w:val="26"/>
        </w:rPr>
        <w:t>REQ-4: The system shall allow the user to login using Facebook Id.</w:t>
      </w:r>
    </w:p>
    <w:p w14:paraId="17B7A089" w14:textId="60A18068"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 The system shall allow the user to login using email/username and password.</w:t>
      </w:r>
    </w:p>
    <w:p w14:paraId="333DD32C" w14:textId="43B461AC"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REQ-6: System shall cross verify the information given by user with the existing information in the database and grant access to the user. </w:t>
      </w:r>
    </w:p>
    <w:p w14:paraId="0DC14999" w14:textId="3EECFDBB"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 w:val="26"/>
          <w:szCs w:val="26"/>
        </w:rPr>
        <w:t xml:space="preserve">REQ-7: System shall show an error if data isn’t matched. </w:t>
      </w:r>
    </w:p>
    <w:p w14:paraId="4E7AF3C3" w14:textId="31E98B75"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 w:val="26"/>
          <w:szCs w:val="26"/>
        </w:rPr>
        <w:t>REQ-8: System shall display the sign-up button at the login screen.</w:t>
      </w:r>
    </w:p>
    <w:p w14:paraId="22AC3653" w14:textId="5AD9EA5D"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REQ-9: The user shall be able to register a new account.</w:t>
      </w:r>
    </w:p>
    <w:p w14:paraId="31AEFAB4" w14:textId="581E7814"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REQ-10: User can sign-up using Gmail account.</w:t>
      </w:r>
    </w:p>
    <w:p w14:paraId="18FF35BB" w14:textId="3E0C49AF"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REQ-11: User can sign-up using Facebook account.</w:t>
      </w:r>
    </w:p>
    <w:p w14:paraId="3442941A" w14:textId="5E210370"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REQ-12: User shall be asked to enter details such as name, username, email, and password.</w:t>
      </w:r>
    </w:p>
    <w:p w14:paraId="154E0063" w14:textId="4956CA2A"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REQ-13: System shall verify the email address provided and grant access to the user. Else, system will show an error message.</w:t>
      </w:r>
    </w:p>
    <w:p w14:paraId="49E74CF1" w14:textId="6D688440"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REQ-14: Logged-in User shall have an option to logout.</w:t>
      </w:r>
    </w:p>
    <w:p w14:paraId="1EDDFFD9" w14:textId="73F18EEA"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REQ-15: Before logging out, System should ask the user for confirmation.</w:t>
      </w:r>
    </w:p>
    <w:p w14:paraId="24FDF907" w14:textId="4166DD86"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REQ-16: Upon Confirmation, User shall be logged out of the account.</w:t>
      </w:r>
    </w:p>
    <w:p w14:paraId="53D3DBC3" w14:textId="1BC6AE49"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REQ-17: User shall have an option to request for an alternate password </w:t>
      </w:r>
      <w:proofErr w:type="spellStart"/>
      <w:r w:rsidRPr="00E74DD7">
        <w:rPr>
          <w:rFonts w:asciiTheme="majorBidi" w:eastAsia="Times" w:hAnsiTheme="majorBidi" w:cstheme="majorBidi"/>
          <w:sz w:val="26"/>
          <w:szCs w:val="26"/>
        </w:rPr>
        <w:t>incase</w:t>
      </w:r>
      <w:proofErr w:type="spellEnd"/>
      <w:r w:rsidRPr="00E74DD7">
        <w:rPr>
          <w:rFonts w:asciiTheme="majorBidi" w:eastAsia="Times" w:hAnsiTheme="majorBidi" w:cstheme="majorBidi"/>
          <w:sz w:val="26"/>
          <w:szCs w:val="26"/>
        </w:rPr>
        <w:t xml:space="preserve"> he/she forgets the password.</w:t>
      </w:r>
    </w:p>
    <w:p w14:paraId="00D4015B" w14:textId="710BC35E"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REQ-18: System shall send a new password on user’s email and user will be able to login using that password.</w:t>
      </w:r>
    </w:p>
    <w:p w14:paraId="25EFC624" w14:textId="57553E2B"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REQ-19: User shall have an option to delete the account.</w:t>
      </w:r>
    </w:p>
    <w:p w14:paraId="62CBC604" w14:textId="7C24F797"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REQ-20: System shall ask for the user confirmation before deleting the account.</w:t>
      </w:r>
    </w:p>
    <w:p w14:paraId="5A164210" w14:textId="3C18FA36"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REQ-21: The account and any relevant information shall be deleted from the database upon user confirmation. </w:t>
      </w:r>
    </w:p>
    <w:p w14:paraId="66BCC2CE" w14:textId="60289464"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19925004" w14:textId="3D02E309"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Cs w:val="24"/>
        </w:rPr>
        <w:t xml:space="preserve"> </w:t>
      </w:r>
    </w:p>
    <w:p w14:paraId="307B33DF" w14:textId="352297E7"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7A464018" w14:textId="7878D30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4442378" w14:textId="172FCB6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4FE7E4E" w14:textId="625BC0CB"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6164941" w14:textId="7ADA3841" w:rsidR="003B6702" w:rsidRDefault="003B6702">
      <w:pPr>
        <w:rPr>
          <w:rFonts w:asciiTheme="majorBidi" w:hAnsiTheme="majorBidi" w:cstheme="majorBidi"/>
          <w:szCs w:val="24"/>
        </w:rPr>
      </w:pPr>
      <w:r w:rsidRPr="00E74DD7">
        <w:rPr>
          <w:rFonts w:asciiTheme="majorBidi" w:hAnsiTheme="majorBidi" w:cstheme="majorBidi"/>
          <w:szCs w:val="24"/>
        </w:rPr>
        <w:t xml:space="preserve"> </w:t>
      </w:r>
    </w:p>
    <w:p w14:paraId="24778D91" w14:textId="77777777" w:rsidR="00F46239" w:rsidRDefault="00F46239">
      <w:pPr>
        <w:rPr>
          <w:rFonts w:asciiTheme="majorBidi" w:hAnsiTheme="majorBidi" w:cstheme="majorBidi"/>
          <w:szCs w:val="24"/>
        </w:rPr>
      </w:pPr>
    </w:p>
    <w:p w14:paraId="197EB23E" w14:textId="77777777" w:rsidR="00F46239" w:rsidRPr="00E74DD7" w:rsidRDefault="00F46239">
      <w:pPr>
        <w:rPr>
          <w:rFonts w:asciiTheme="majorBidi" w:hAnsiTheme="majorBidi" w:cstheme="majorBidi"/>
        </w:rPr>
      </w:pPr>
    </w:p>
    <w:p w14:paraId="5303D9D9" w14:textId="2099482B"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2F14259C"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3F7A3CD5" w14:textId="175E658E"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727EBC43" w14:textId="2F82DE1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Log In</w:t>
            </w:r>
          </w:p>
        </w:tc>
      </w:tr>
      <w:tr w:rsidR="003B6702" w:rsidRPr="00E74DD7" w14:paraId="396FC46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316150F" w14:textId="11F511A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63CFEDFA" w14:textId="22BDAC4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w:t>
            </w:r>
          </w:p>
          <w:p w14:paraId="0CE06CC0" w14:textId="5D3FDD1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w:t>
            </w:r>
          </w:p>
          <w:p w14:paraId="71069311" w14:textId="75EA0E1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3</w:t>
            </w:r>
          </w:p>
          <w:p w14:paraId="4DCD9F21" w14:textId="4FFE8A6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w:t>
            </w:r>
          </w:p>
          <w:p w14:paraId="0AE48128" w14:textId="70A1B50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w:t>
            </w:r>
          </w:p>
          <w:p w14:paraId="41D7298A" w14:textId="4FC67F2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6</w:t>
            </w:r>
          </w:p>
          <w:p w14:paraId="2EAA9B72" w14:textId="0B6CA79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7</w:t>
            </w:r>
          </w:p>
        </w:tc>
      </w:tr>
      <w:tr w:rsidR="003B6702" w:rsidRPr="00E74DD7" w14:paraId="0B8E813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E1EF7C0" w14:textId="0E587E4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34707672" w14:textId="676254A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existing user can login and access the application.</w:t>
            </w:r>
          </w:p>
        </w:tc>
      </w:tr>
      <w:tr w:rsidR="003B6702" w:rsidRPr="00E74DD7" w14:paraId="4824E0F5"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1B2A304" w14:textId="1895D7D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7558E96D" w14:textId="77777777" w:rsidTr="003B6702">
        <w:tc>
          <w:tcPr>
            <w:tcW w:w="2640" w:type="dxa"/>
            <w:tcBorders>
              <w:top w:val="single" w:sz="8" w:space="0" w:color="auto"/>
              <w:left w:val="double" w:sz="4" w:space="0" w:color="auto"/>
              <w:bottom w:val="single" w:sz="8" w:space="0" w:color="auto"/>
              <w:right w:val="double" w:sz="4" w:space="0" w:color="auto"/>
            </w:tcBorders>
          </w:tcPr>
          <w:p w14:paraId="08E40916" w14:textId="159454F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5F2BD3D7" w14:textId="3829638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0AE85170" w14:textId="77777777" w:rsidTr="003B6702">
        <w:tc>
          <w:tcPr>
            <w:tcW w:w="2640" w:type="dxa"/>
            <w:tcBorders>
              <w:top w:val="single" w:sz="8" w:space="0" w:color="auto"/>
              <w:left w:val="double" w:sz="4" w:space="0" w:color="auto"/>
              <w:bottom w:val="single" w:sz="8" w:space="0" w:color="auto"/>
              <w:right w:val="double" w:sz="4" w:space="0" w:color="auto"/>
            </w:tcBorders>
          </w:tcPr>
          <w:p w14:paraId="7A5E4BC3" w14:textId="0963192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16EF4907" w14:textId="0AA7135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Database Admin</w:t>
            </w:r>
          </w:p>
        </w:tc>
      </w:tr>
      <w:tr w:rsidR="003B6702" w:rsidRPr="00E74DD7" w14:paraId="1B87B4C9"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D7C3ACA" w14:textId="381DCA0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3ED0EB60"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54DF3E15" w14:textId="0BCC36E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99EDFA1" w14:textId="17ED6AC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tc>
        <w:tc>
          <w:tcPr>
            <w:tcW w:w="7005" w:type="dxa"/>
            <w:tcBorders>
              <w:top w:val="nil"/>
              <w:left w:val="double" w:sz="4" w:space="0" w:color="auto"/>
              <w:bottom w:val="single" w:sz="8" w:space="0" w:color="auto"/>
              <w:right w:val="double" w:sz="4" w:space="0" w:color="auto"/>
            </w:tcBorders>
          </w:tcPr>
          <w:p w14:paraId="12DD08AE" w14:textId="122F218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6A386F9F" w14:textId="19FD2FF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tc>
      </w:tr>
      <w:tr w:rsidR="003B6702" w:rsidRPr="00E74DD7" w14:paraId="45C209C1"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0F03232" w14:textId="55A08FA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70D6DD17" w14:textId="77777777" w:rsidTr="003B6702">
        <w:tc>
          <w:tcPr>
            <w:tcW w:w="2640" w:type="dxa"/>
            <w:tcBorders>
              <w:top w:val="single" w:sz="8" w:space="0" w:color="auto"/>
              <w:left w:val="double" w:sz="4" w:space="0" w:color="auto"/>
              <w:bottom w:val="single" w:sz="8" w:space="0" w:color="auto"/>
              <w:right w:val="double" w:sz="4" w:space="0" w:color="auto"/>
            </w:tcBorders>
          </w:tcPr>
          <w:p w14:paraId="7E4CD341" w14:textId="66CEBCC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501A7273" w14:textId="2873470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 and the system displays a home page.</w:t>
            </w:r>
          </w:p>
        </w:tc>
      </w:tr>
      <w:tr w:rsidR="003B6702" w:rsidRPr="00E74DD7" w14:paraId="2BE2E33E" w14:textId="77777777" w:rsidTr="003B6702">
        <w:tc>
          <w:tcPr>
            <w:tcW w:w="2640" w:type="dxa"/>
            <w:tcBorders>
              <w:top w:val="single" w:sz="8" w:space="0" w:color="auto"/>
              <w:left w:val="double" w:sz="4" w:space="0" w:color="auto"/>
              <w:bottom w:val="single" w:sz="8" w:space="0" w:color="auto"/>
              <w:right w:val="double" w:sz="4" w:space="0" w:color="auto"/>
            </w:tcBorders>
          </w:tcPr>
          <w:p w14:paraId="728179D8" w14:textId="029D868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4CBF44BA" w14:textId="0C1AF0F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unable to log in for one or more reasons.</w:t>
            </w:r>
          </w:p>
        </w:tc>
      </w:tr>
      <w:tr w:rsidR="003B6702" w:rsidRPr="00E74DD7" w14:paraId="5168CE1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8A0ADB8" w14:textId="012A50E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586C6500" w14:textId="32B7E5C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login button.</w:t>
            </w:r>
          </w:p>
        </w:tc>
      </w:tr>
      <w:tr w:rsidR="003B6702" w:rsidRPr="00E74DD7" w14:paraId="4EA7C768"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073A705" w14:textId="30C6AB9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3AB6BE52" w14:textId="7514312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Check Identity</w:t>
            </w:r>
          </w:p>
        </w:tc>
      </w:tr>
      <w:tr w:rsidR="003B6702" w:rsidRPr="00E74DD7" w14:paraId="6B0296E9"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F68EA62" w14:textId="035A429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635A248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32E00F60" w14:textId="1739D42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326DF70A" w14:textId="077991F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277CD15E" w14:textId="77777777" w:rsidTr="003B6702">
        <w:tc>
          <w:tcPr>
            <w:tcW w:w="2640" w:type="dxa"/>
            <w:tcBorders>
              <w:top w:val="single" w:sz="8" w:space="0" w:color="auto"/>
              <w:left w:val="double" w:sz="4" w:space="0" w:color="auto"/>
              <w:bottom w:val="single" w:sz="8" w:space="0" w:color="auto"/>
              <w:right w:val="double" w:sz="4" w:space="0" w:color="auto"/>
            </w:tcBorders>
          </w:tcPr>
          <w:p w14:paraId="39CF9814" w14:textId="09D95B5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503D9DF4" w14:textId="2C57C40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7C01F653" w14:textId="5AE84E4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63B4BEF5" w14:textId="149E4885"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2774D24E" w14:textId="1FED0A2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49D410C6" w14:textId="07266E05"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1A2D6C16" w14:textId="70B09AC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  Include::Check Identity</w:t>
            </w:r>
          </w:p>
          <w:p w14:paraId="6588278D" w14:textId="6D2F955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6.</w:t>
            </w:r>
          </w:p>
          <w:p w14:paraId="1A363CD3" w14:textId="750F266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7.</w:t>
            </w:r>
          </w:p>
        </w:tc>
        <w:tc>
          <w:tcPr>
            <w:tcW w:w="7005" w:type="dxa"/>
            <w:tcBorders>
              <w:top w:val="single" w:sz="8" w:space="0" w:color="auto"/>
              <w:left w:val="double" w:sz="4" w:space="0" w:color="auto"/>
              <w:bottom w:val="single" w:sz="8" w:space="0" w:color="auto"/>
              <w:right w:val="double" w:sz="4" w:space="0" w:color="auto"/>
            </w:tcBorders>
          </w:tcPr>
          <w:p w14:paraId="39BBC226" w14:textId="6CD77A5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starts.</w:t>
            </w:r>
          </w:p>
          <w:p w14:paraId="67EAB6FA" w14:textId="2FA9ED6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clicks/taps on the login button.</w:t>
            </w:r>
          </w:p>
          <w:p w14:paraId="42F1E753" w14:textId="6F54EF7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prompts the user for a username and password or register new account.</w:t>
            </w:r>
          </w:p>
          <w:p w14:paraId="5C577416" w14:textId="2855CC1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enters the username and password.</w:t>
            </w:r>
          </w:p>
          <w:p w14:paraId="66DC0DFD" w14:textId="04F50A97"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p w14:paraId="2332DDEA" w14:textId="4C994A8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validates the entered username and password from database.</w:t>
            </w:r>
          </w:p>
          <w:p w14:paraId="211688DE" w14:textId="6F20C15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has signed in.</w:t>
            </w:r>
          </w:p>
          <w:p w14:paraId="16F65F9D" w14:textId="1D7C93C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navigates the user to the home page.</w:t>
            </w:r>
          </w:p>
        </w:tc>
      </w:tr>
      <w:tr w:rsidR="003B6702" w:rsidRPr="00E74DD7" w14:paraId="7066FF68"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8A4EE20" w14:textId="7474B5A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284D1C67" w14:textId="525130E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Login Failed:</w:t>
            </w:r>
          </w:p>
          <w:p w14:paraId="5E540DF3" w14:textId="6BC4779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5.1 – The system doesn’t verify the user’s credentials.</w:t>
            </w:r>
          </w:p>
          <w:p w14:paraId="20E7B6DA" w14:textId="357170D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5.2 – The user’s attempt to login is denied.</w:t>
            </w:r>
          </w:p>
        </w:tc>
      </w:tr>
    </w:tbl>
    <w:p w14:paraId="59498CC9" w14:textId="7F73E85F"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 w:val="20"/>
        </w:rPr>
        <w:t xml:space="preserve">                     </w:t>
      </w:r>
    </w:p>
    <w:p w14:paraId="11BDA846" w14:textId="6E6B525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AC42795" w14:textId="0BFED35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601452F" w14:textId="72D90D5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B937903" w14:textId="56F6031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89F2024" w14:textId="31085535"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1B268C0" w14:textId="4D9DC55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E41FC8C" w14:textId="653681E3" w:rsidR="003B6702" w:rsidRDefault="003B6702" w:rsidP="003B6702">
      <w:pPr>
        <w:ind w:left="994" w:hanging="994"/>
        <w:rPr>
          <w:rFonts w:asciiTheme="majorBidi" w:hAnsiTheme="majorBidi" w:cstheme="majorBidi"/>
          <w:szCs w:val="24"/>
        </w:rPr>
      </w:pPr>
      <w:r w:rsidRPr="00E74DD7">
        <w:rPr>
          <w:rFonts w:asciiTheme="majorBidi" w:hAnsiTheme="majorBidi" w:cstheme="majorBidi"/>
          <w:szCs w:val="24"/>
        </w:rPr>
        <w:t xml:space="preserve"> </w:t>
      </w:r>
    </w:p>
    <w:p w14:paraId="3D43F407" w14:textId="77777777" w:rsidR="004227C7" w:rsidRDefault="004227C7" w:rsidP="003B6702">
      <w:pPr>
        <w:ind w:left="994" w:hanging="994"/>
        <w:rPr>
          <w:rFonts w:asciiTheme="majorBidi" w:hAnsiTheme="majorBidi" w:cstheme="majorBidi"/>
          <w:szCs w:val="24"/>
        </w:rPr>
      </w:pPr>
    </w:p>
    <w:p w14:paraId="72F595FE" w14:textId="77777777" w:rsidR="004227C7" w:rsidRDefault="004227C7" w:rsidP="003B6702">
      <w:pPr>
        <w:ind w:left="994" w:hanging="994"/>
        <w:rPr>
          <w:rFonts w:asciiTheme="majorBidi" w:hAnsiTheme="majorBidi" w:cstheme="majorBidi"/>
          <w:szCs w:val="24"/>
        </w:rPr>
      </w:pPr>
    </w:p>
    <w:p w14:paraId="52882F3A" w14:textId="77777777" w:rsidR="004227C7" w:rsidRDefault="004227C7" w:rsidP="003B6702">
      <w:pPr>
        <w:ind w:left="994" w:hanging="994"/>
        <w:rPr>
          <w:rFonts w:asciiTheme="majorBidi" w:hAnsiTheme="majorBidi" w:cstheme="majorBidi"/>
          <w:szCs w:val="24"/>
        </w:rPr>
      </w:pPr>
    </w:p>
    <w:p w14:paraId="4D88AAF2" w14:textId="77777777" w:rsidR="004227C7" w:rsidRPr="00E74DD7" w:rsidRDefault="004227C7" w:rsidP="003B6702">
      <w:pPr>
        <w:ind w:left="994" w:hanging="994"/>
        <w:rPr>
          <w:rFonts w:asciiTheme="majorBidi" w:hAnsiTheme="majorBidi" w:cstheme="majorBidi"/>
        </w:rPr>
      </w:pPr>
    </w:p>
    <w:p w14:paraId="24F77BFE" w14:textId="21D271B3"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1B77696" w14:textId="592B4B2C"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2BDFB9A" w14:textId="00C3B31A"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A7DCA3E" w14:textId="26B42408"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1918C156"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0B7BFEED" w14:textId="78F9C1FB"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4884133E" w14:textId="04973C6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Signup</w:t>
            </w:r>
          </w:p>
        </w:tc>
      </w:tr>
      <w:tr w:rsidR="003B6702" w:rsidRPr="00E74DD7" w14:paraId="21BEAD3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41EAEED" w14:textId="4263A17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3D2B763F" w14:textId="7DC1750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8</w:t>
            </w:r>
          </w:p>
          <w:p w14:paraId="743F293F" w14:textId="7751E09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9</w:t>
            </w:r>
          </w:p>
          <w:p w14:paraId="60F5CACF" w14:textId="39BA03C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10</w:t>
            </w:r>
          </w:p>
          <w:p w14:paraId="3160BC5E" w14:textId="00116EE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11</w:t>
            </w:r>
          </w:p>
          <w:p w14:paraId="6066B1DF" w14:textId="40C2D05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12</w:t>
            </w:r>
          </w:p>
          <w:p w14:paraId="1AFA7C80" w14:textId="271F626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13</w:t>
            </w:r>
          </w:p>
        </w:tc>
      </w:tr>
      <w:tr w:rsidR="003B6702" w:rsidRPr="00E74DD7" w14:paraId="37B8371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05EF448" w14:textId="5ED05EE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13008ECB" w14:textId="65DF521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To create a new account.</w:t>
            </w:r>
          </w:p>
        </w:tc>
      </w:tr>
      <w:tr w:rsidR="003B6702" w:rsidRPr="00E74DD7" w14:paraId="2F3EAC73"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0923404" w14:textId="5B6B75A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6DC1D1EA" w14:textId="77777777" w:rsidTr="003B6702">
        <w:tc>
          <w:tcPr>
            <w:tcW w:w="2640" w:type="dxa"/>
            <w:tcBorders>
              <w:top w:val="single" w:sz="8" w:space="0" w:color="auto"/>
              <w:left w:val="double" w:sz="4" w:space="0" w:color="auto"/>
              <w:bottom w:val="single" w:sz="8" w:space="0" w:color="auto"/>
              <w:right w:val="double" w:sz="4" w:space="0" w:color="auto"/>
            </w:tcBorders>
          </w:tcPr>
          <w:p w14:paraId="760DB134" w14:textId="1007238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141A8191" w14:textId="2F46B01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6E1C2259" w14:textId="77777777" w:rsidTr="003B6702">
        <w:tc>
          <w:tcPr>
            <w:tcW w:w="2640" w:type="dxa"/>
            <w:tcBorders>
              <w:top w:val="single" w:sz="8" w:space="0" w:color="auto"/>
              <w:left w:val="double" w:sz="4" w:space="0" w:color="auto"/>
              <w:bottom w:val="single" w:sz="8" w:space="0" w:color="auto"/>
              <w:right w:val="double" w:sz="4" w:space="0" w:color="auto"/>
            </w:tcBorders>
          </w:tcPr>
          <w:p w14:paraId="3096F24F" w14:textId="58A2274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579270BC" w14:textId="662FAA8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7641FFEB"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4D9607D" w14:textId="4475BBA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12927D16"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584A5E40" w14:textId="5B88A166"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4A3B7627" w14:textId="50D8280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tc>
        <w:tc>
          <w:tcPr>
            <w:tcW w:w="7005" w:type="dxa"/>
            <w:tcBorders>
              <w:top w:val="nil"/>
              <w:left w:val="double" w:sz="4" w:space="0" w:color="auto"/>
              <w:bottom w:val="single" w:sz="8" w:space="0" w:color="auto"/>
              <w:right w:val="double" w:sz="4" w:space="0" w:color="auto"/>
            </w:tcBorders>
          </w:tcPr>
          <w:p w14:paraId="35B866D6" w14:textId="45EB214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email should be valid and unique.</w:t>
            </w:r>
          </w:p>
          <w:p w14:paraId="2367B4C9" w14:textId="7DDFFAD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password must meet the given format.</w:t>
            </w:r>
          </w:p>
        </w:tc>
      </w:tr>
      <w:tr w:rsidR="003B6702" w:rsidRPr="00E74DD7" w14:paraId="1B9EBAFF"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CCDB9EA" w14:textId="471E95E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1FE2482E" w14:textId="77777777" w:rsidTr="003B6702">
        <w:tc>
          <w:tcPr>
            <w:tcW w:w="2640" w:type="dxa"/>
            <w:tcBorders>
              <w:top w:val="single" w:sz="8" w:space="0" w:color="auto"/>
              <w:left w:val="double" w:sz="4" w:space="0" w:color="auto"/>
              <w:bottom w:val="single" w:sz="8" w:space="0" w:color="auto"/>
              <w:right w:val="double" w:sz="4" w:space="0" w:color="auto"/>
            </w:tcBorders>
          </w:tcPr>
          <w:p w14:paraId="4FCD3F04" w14:textId="33A437F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4FD824F6" w14:textId="543670C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entered valid information and was returned to the home page as a Logged-In User.</w:t>
            </w:r>
          </w:p>
        </w:tc>
      </w:tr>
      <w:tr w:rsidR="003B6702" w:rsidRPr="00E74DD7" w14:paraId="3EB18276" w14:textId="77777777" w:rsidTr="003B6702">
        <w:tc>
          <w:tcPr>
            <w:tcW w:w="2640" w:type="dxa"/>
            <w:tcBorders>
              <w:top w:val="single" w:sz="8" w:space="0" w:color="auto"/>
              <w:left w:val="double" w:sz="4" w:space="0" w:color="auto"/>
              <w:bottom w:val="single" w:sz="8" w:space="0" w:color="auto"/>
              <w:right w:val="double" w:sz="4" w:space="0" w:color="auto"/>
            </w:tcBorders>
          </w:tcPr>
          <w:p w14:paraId="7C966A47" w14:textId="03E769C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7844C9A5" w14:textId="373C4C6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entered the invalid information and was unable to sign up.</w:t>
            </w:r>
          </w:p>
        </w:tc>
      </w:tr>
      <w:tr w:rsidR="003B6702" w:rsidRPr="00E74DD7" w14:paraId="55552CE8"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54BC8A0" w14:textId="7E1836E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7FE96285" w14:textId="26CCD40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signup button.</w:t>
            </w:r>
          </w:p>
        </w:tc>
      </w:tr>
      <w:tr w:rsidR="003B6702" w:rsidRPr="00E74DD7" w14:paraId="0D7744C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F393B59" w14:textId="0E25EDC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61E77633" w14:textId="5489C3C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Verify Username</w:t>
            </w:r>
          </w:p>
        </w:tc>
      </w:tr>
      <w:tr w:rsidR="003B6702" w:rsidRPr="00E74DD7" w14:paraId="353868DA"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B314A22" w14:textId="68872F4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3ED6010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5D0F5F49" w14:textId="2C6FC6F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46ADBB05" w14:textId="66F5645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12813A33" w14:textId="77777777" w:rsidTr="003B6702">
        <w:tc>
          <w:tcPr>
            <w:tcW w:w="2640" w:type="dxa"/>
            <w:tcBorders>
              <w:top w:val="single" w:sz="8" w:space="0" w:color="auto"/>
              <w:left w:val="double" w:sz="4" w:space="0" w:color="auto"/>
              <w:bottom w:val="single" w:sz="8" w:space="0" w:color="auto"/>
              <w:right w:val="double" w:sz="4" w:space="0" w:color="auto"/>
            </w:tcBorders>
          </w:tcPr>
          <w:p w14:paraId="43863E5E" w14:textId="1B2AA6D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6C15C4D8" w14:textId="5C6CC2B3"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634B6275" w14:textId="5F6DB513"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5EA45C0F" w14:textId="6C63C647"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3B3896A9" w14:textId="517B213A"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5ABE39E2" w14:textId="5AA81D09"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27958E80" w14:textId="538A8D50"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p w14:paraId="0E84F764" w14:textId="43374FE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Include:: verify username</w:t>
            </w:r>
          </w:p>
          <w:p w14:paraId="3446F37D" w14:textId="599AD18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6.</w:t>
            </w:r>
          </w:p>
          <w:p w14:paraId="02D7E8DF" w14:textId="61212FC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7.</w:t>
            </w:r>
          </w:p>
        </w:tc>
        <w:tc>
          <w:tcPr>
            <w:tcW w:w="7005" w:type="dxa"/>
            <w:tcBorders>
              <w:top w:val="single" w:sz="8" w:space="0" w:color="auto"/>
              <w:left w:val="double" w:sz="4" w:space="0" w:color="auto"/>
              <w:bottom w:val="single" w:sz="8" w:space="0" w:color="auto"/>
              <w:right w:val="double" w:sz="4" w:space="0" w:color="auto"/>
            </w:tcBorders>
          </w:tcPr>
          <w:p w14:paraId="21F6F78E" w14:textId="5FF880B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starts.</w:t>
            </w:r>
          </w:p>
          <w:p w14:paraId="1BE8527A" w14:textId="44B2527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click/taps on the signup button.</w:t>
            </w:r>
          </w:p>
          <w:p w14:paraId="156677F7" w14:textId="4764C53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prompts user for registration information such as Username, email address, password, etc.</w:t>
            </w:r>
          </w:p>
          <w:p w14:paraId="0E6511EB" w14:textId="41995D7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enters in their information.</w:t>
            </w:r>
          </w:p>
          <w:p w14:paraId="7A26CBBE" w14:textId="24FE7924"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p w14:paraId="60B4C792" w14:textId="1823F90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Database will check the entered username against the usernames stored in the </w:t>
            </w:r>
          </w:p>
          <w:p w14:paraId="31821DEE" w14:textId="6815E816" w:rsidR="003B6702" w:rsidRPr="00E74DD7" w:rsidRDefault="003B6702">
            <w:pPr>
              <w:rPr>
                <w:rFonts w:asciiTheme="majorBidi" w:hAnsiTheme="majorBidi" w:cstheme="majorBidi"/>
              </w:rPr>
            </w:pPr>
            <w:proofErr w:type="gramStart"/>
            <w:r w:rsidRPr="00E74DD7">
              <w:rPr>
                <w:rFonts w:asciiTheme="majorBidi" w:hAnsiTheme="majorBidi" w:cstheme="majorBidi"/>
                <w:color w:val="000000" w:themeColor="text1"/>
                <w:szCs w:val="24"/>
                <w:lang w:val="en-GB"/>
              </w:rPr>
              <w:t>database</w:t>
            </w:r>
            <w:proofErr w:type="gramEnd"/>
            <w:r w:rsidRPr="00E74DD7">
              <w:rPr>
                <w:rFonts w:asciiTheme="majorBidi" w:hAnsiTheme="majorBidi" w:cstheme="majorBidi"/>
                <w:color w:val="000000" w:themeColor="text1"/>
                <w:szCs w:val="24"/>
                <w:lang w:val="en-GB"/>
              </w:rPr>
              <w:t>.</w:t>
            </w:r>
          </w:p>
          <w:p w14:paraId="14442BEE" w14:textId="0A67812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If the username is unique, Account is created</w:t>
            </w:r>
          </w:p>
          <w:p w14:paraId="7FFB72A2" w14:textId="50D91CE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If the username already exists, System prompts to choose a new Username.</w:t>
            </w:r>
          </w:p>
        </w:tc>
      </w:tr>
      <w:tr w:rsidR="003B6702" w:rsidRPr="00E74DD7" w14:paraId="0A80894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4996E0B" w14:textId="7783BAB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718D9C95" w14:textId="2330B96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Invalid Information provided:</w:t>
            </w:r>
          </w:p>
          <w:p w14:paraId="6CF92FB5" w14:textId="2B4E0BC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5.1 - The user provided incorrect information or left fields blank.</w:t>
            </w:r>
          </w:p>
          <w:p w14:paraId="21440F6C" w14:textId="6BA22C8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5.2 – The user’s request for signup is rejected.</w:t>
            </w:r>
          </w:p>
        </w:tc>
      </w:tr>
    </w:tbl>
    <w:p w14:paraId="3AA72CE6" w14:textId="4DA0DB5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BD0BBE7" w14:textId="16834C68"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3FBD12A" w14:textId="4458AA5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77B2F7C" w14:textId="291B8CCA"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5B28019" w14:textId="2C5B802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9A976CE" w14:textId="42BDA93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538641A" w14:textId="43522B6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E3D8026" w14:textId="3440ED23"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1E646E9E" w14:textId="3677DD0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6A73C0A" w14:textId="3F2DDD8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B5E8A96" w14:textId="383CFB9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CAA7498" w14:textId="58CAA572"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E4DEDBA" w14:textId="66B98862"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0ABD22A" w14:textId="0EA82C10"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E56DEDA" w14:textId="0AA50B8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4430351" w14:textId="36B98C0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lastRenderedPageBreak/>
        <w:t xml:space="preserve"> </w:t>
      </w:r>
    </w:p>
    <w:p w14:paraId="1C9E0015" w14:textId="0FB8AE2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E541C61" w14:textId="1F3A27D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507453B0"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5078B6DB" w14:textId="0A6948DB"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6922FC07" w14:textId="79EDD33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Log out</w:t>
            </w:r>
          </w:p>
        </w:tc>
      </w:tr>
      <w:tr w:rsidR="003B6702" w:rsidRPr="00E74DD7" w14:paraId="7FAA2F6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FA559CA" w14:textId="01A0AE7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570061E4" w14:textId="5EA97CF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14</w:t>
            </w:r>
          </w:p>
          <w:p w14:paraId="178041DC" w14:textId="0AFAB05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15</w:t>
            </w:r>
          </w:p>
          <w:p w14:paraId="69DC0E36" w14:textId="71B568A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16</w:t>
            </w:r>
          </w:p>
        </w:tc>
      </w:tr>
      <w:tr w:rsidR="003B6702" w:rsidRPr="00E74DD7" w14:paraId="0AEC334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EE9834D" w14:textId="25674EC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3E52CAC4" w14:textId="62894A5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is able to logout from the system.</w:t>
            </w:r>
          </w:p>
        </w:tc>
      </w:tr>
      <w:tr w:rsidR="003B6702" w:rsidRPr="00E74DD7" w14:paraId="28F5C6BC"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877F96C" w14:textId="21B0EA7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69259996" w14:textId="77777777" w:rsidTr="003B6702">
        <w:tc>
          <w:tcPr>
            <w:tcW w:w="2640" w:type="dxa"/>
            <w:tcBorders>
              <w:top w:val="single" w:sz="8" w:space="0" w:color="auto"/>
              <w:left w:val="double" w:sz="4" w:space="0" w:color="auto"/>
              <w:bottom w:val="single" w:sz="8" w:space="0" w:color="auto"/>
              <w:right w:val="double" w:sz="4" w:space="0" w:color="auto"/>
            </w:tcBorders>
          </w:tcPr>
          <w:p w14:paraId="73375F64" w14:textId="3DABC04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653D6DF6" w14:textId="4B97A5D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725EE667" w14:textId="77777777" w:rsidTr="003B6702">
        <w:tc>
          <w:tcPr>
            <w:tcW w:w="2640" w:type="dxa"/>
            <w:tcBorders>
              <w:top w:val="single" w:sz="8" w:space="0" w:color="auto"/>
              <w:left w:val="double" w:sz="4" w:space="0" w:color="auto"/>
              <w:bottom w:val="single" w:sz="8" w:space="0" w:color="auto"/>
              <w:right w:val="double" w:sz="4" w:space="0" w:color="auto"/>
            </w:tcBorders>
          </w:tcPr>
          <w:p w14:paraId="7036093B" w14:textId="1C1E993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75DA76D0" w14:textId="402DC0B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30A41E58"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8EF6499" w14:textId="7A7B046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647B1F4D"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78747005" w14:textId="34B755B4"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704BE0FD" w14:textId="641A6A1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must be logged-in.</w:t>
            </w:r>
          </w:p>
        </w:tc>
      </w:tr>
      <w:tr w:rsidR="003B6702" w:rsidRPr="00E74DD7" w14:paraId="15589983"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14542F4" w14:textId="1789F9F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6503AF28" w14:textId="77777777" w:rsidTr="003B6702">
        <w:tc>
          <w:tcPr>
            <w:tcW w:w="2640" w:type="dxa"/>
            <w:tcBorders>
              <w:top w:val="single" w:sz="8" w:space="0" w:color="auto"/>
              <w:left w:val="double" w:sz="4" w:space="0" w:color="auto"/>
              <w:bottom w:val="single" w:sz="8" w:space="0" w:color="auto"/>
              <w:right w:val="double" w:sz="4" w:space="0" w:color="auto"/>
            </w:tcBorders>
          </w:tcPr>
          <w:p w14:paraId="18EFA0C9" w14:textId="0D963A0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53427B2A" w14:textId="20787A6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has logged out.</w:t>
            </w:r>
          </w:p>
        </w:tc>
      </w:tr>
      <w:tr w:rsidR="003B6702" w:rsidRPr="00E74DD7" w14:paraId="72F95F05" w14:textId="77777777" w:rsidTr="003B6702">
        <w:tc>
          <w:tcPr>
            <w:tcW w:w="2640" w:type="dxa"/>
            <w:tcBorders>
              <w:top w:val="single" w:sz="8" w:space="0" w:color="auto"/>
              <w:left w:val="double" w:sz="4" w:space="0" w:color="auto"/>
              <w:bottom w:val="single" w:sz="8" w:space="0" w:color="auto"/>
              <w:right w:val="double" w:sz="4" w:space="0" w:color="auto"/>
            </w:tcBorders>
          </w:tcPr>
          <w:p w14:paraId="5477D236" w14:textId="0A95466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2327F818" w14:textId="3FC300C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attempt to logout failed.</w:t>
            </w:r>
          </w:p>
        </w:tc>
      </w:tr>
      <w:tr w:rsidR="003B6702" w:rsidRPr="00E74DD7" w14:paraId="6D2FE3F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2539B84" w14:textId="4756EA8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522736DE" w14:textId="391C545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Logout button.</w:t>
            </w:r>
          </w:p>
        </w:tc>
      </w:tr>
      <w:tr w:rsidR="003B6702" w:rsidRPr="00E74DD7" w14:paraId="6EBFA6E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E561A39" w14:textId="4CA269B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12291121" w14:textId="192E511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7CD44CFE"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BDB5ECA" w14:textId="48449B5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7933FAD6"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3FBDC7BA" w14:textId="18A6ACA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76DF74FC" w14:textId="4A07D8C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12A58B2F" w14:textId="77777777" w:rsidTr="003B6702">
        <w:tc>
          <w:tcPr>
            <w:tcW w:w="2640" w:type="dxa"/>
            <w:tcBorders>
              <w:top w:val="single" w:sz="8" w:space="0" w:color="auto"/>
              <w:left w:val="double" w:sz="4" w:space="0" w:color="auto"/>
              <w:bottom w:val="single" w:sz="8" w:space="0" w:color="auto"/>
              <w:right w:val="double" w:sz="4" w:space="0" w:color="auto"/>
            </w:tcBorders>
          </w:tcPr>
          <w:p w14:paraId="06913D3B" w14:textId="0E9AD01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76587799" w14:textId="7D2AFEA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5C97DBE0" w14:textId="29A786B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005EBD61" w14:textId="04FA8DE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3B7C526C" w14:textId="156EF20A"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tc>
        <w:tc>
          <w:tcPr>
            <w:tcW w:w="7005" w:type="dxa"/>
            <w:tcBorders>
              <w:top w:val="single" w:sz="8" w:space="0" w:color="auto"/>
              <w:left w:val="double" w:sz="4" w:space="0" w:color="auto"/>
              <w:bottom w:val="single" w:sz="8" w:space="0" w:color="auto"/>
              <w:right w:val="double" w:sz="4" w:space="0" w:color="auto"/>
            </w:tcBorders>
          </w:tcPr>
          <w:p w14:paraId="27FD8559" w14:textId="2AA148D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 or taps the logout button.</w:t>
            </w:r>
          </w:p>
          <w:p w14:paraId="7F73D696" w14:textId="30AFB93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They System prompts the user for logout confirmation.</w:t>
            </w:r>
          </w:p>
          <w:p w14:paraId="74DFFA10" w14:textId="52DF6E5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confirms the logout request.</w:t>
            </w:r>
          </w:p>
          <w:p w14:paraId="28387ADA" w14:textId="0554126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has logged out.</w:t>
            </w:r>
          </w:p>
          <w:p w14:paraId="2728CFFC" w14:textId="282A9DE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displays the login page.</w:t>
            </w:r>
          </w:p>
        </w:tc>
      </w:tr>
      <w:tr w:rsidR="003B6702" w:rsidRPr="00E74DD7" w14:paraId="30C51EB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712CE1E" w14:textId="6CE9FB7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w:t>
            </w:r>
          </w:p>
        </w:tc>
        <w:tc>
          <w:tcPr>
            <w:tcW w:w="7005" w:type="dxa"/>
            <w:tcBorders>
              <w:top w:val="single" w:sz="8" w:space="0" w:color="auto"/>
              <w:left w:val="double" w:sz="4" w:space="0" w:color="auto"/>
              <w:bottom w:val="single" w:sz="8" w:space="0" w:color="auto"/>
              <w:right w:val="double" w:sz="4" w:space="0" w:color="auto"/>
            </w:tcBorders>
          </w:tcPr>
          <w:p w14:paraId="77B65B2F" w14:textId="2DDDB71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Confirmation Rejected:</w:t>
            </w:r>
          </w:p>
          <w:p w14:paraId="759AB270" w14:textId="01E485A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3.1 – The user cancelled the confirmation.</w:t>
            </w:r>
          </w:p>
          <w:p w14:paraId="6D12FDF9" w14:textId="4219CF3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3.2 – The user’s attempt to logout failed.</w:t>
            </w:r>
          </w:p>
        </w:tc>
      </w:tr>
    </w:tbl>
    <w:p w14:paraId="7C89C13A" w14:textId="08A8048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7E12149" w14:textId="51016D5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7AF17CD" w14:textId="2C5A0F8C"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0C5BECF5"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27DCC1D1" w14:textId="0C83CD5E"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497DA442" w14:textId="1CC76DF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Forgot password</w:t>
            </w:r>
          </w:p>
        </w:tc>
      </w:tr>
      <w:tr w:rsidR="003B6702" w:rsidRPr="00E74DD7" w14:paraId="5D0B27FA"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F20607B" w14:textId="6939AC9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0512CC4B" w14:textId="0127234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17</w:t>
            </w:r>
          </w:p>
          <w:p w14:paraId="0C6A327B" w14:textId="672D8FD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18</w:t>
            </w:r>
          </w:p>
        </w:tc>
      </w:tr>
      <w:tr w:rsidR="003B6702" w:rsidRPr="00E74DD7" w14:paraId="3326F6C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D28036A" w14:textId="06768FF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2BDC2A13" w14:textId="58015C5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requests an alternate password for their account.</w:t>
            </w:r>
          </w:p>
        </w:tc>
      </w:tr>
      <w:tr w:rsidR="003B6702" w:rsidRPr="00E74DD7" w14:paraId="7187F03F"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56CCB33" w14:textId="69B6B6F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4488770C" w14:textId="77777777" w:rsidTr="003B6702">
        <w:tc>
          <w:tcPr>
            <w:tcW w:w="2640" w:type="dxa"/>
            <w:tcBorders>
              <w:top w:val="single" w:sz="8" w:space="0" w:color="auto"/>
              <w:left w:val="double" w:sz="4" w:space="0" w:color="auto"/>
              <w:bottom w:val="single" w:sz="8" w:space="0" w:color="auto"/>
              <w:right w:val="double" w:sz="4" w:space="0" w:color="auto"/>
            </w:tcBorders>
          </w:tcPr>
          <w:p w14:paraId="7BC7075F" w14:textId="4779F9C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2A4F05E6" w14:textId="4992BB2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7A301C9E" w14:textId="77777777" w:rsidTr="003B6702">
        <w:tc>
          <w:tcPr>
            <w:tcW w:w="2640" w:type="dxa"/>
            <w:tcBorders>
              <w:top w:val="single" w:sz="8" w:space="0" w:color="auto"/>
              <w:left w:val="double" w:sz="4" w:space="0" w:color="auto"/>
              <w:bottom w:val="single" w:sz="8" w:space="0" w:color="auto"/>
              <w:right w:val="double" w:sz="4" w:space="0" w:color="auto"/>
            </w:tcBorders>
          </w:tcPr>
          <w:p w14:paraId="54D3AA17" w14:textId="2F2EF3E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41040C11" w14:textId="7F678C1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Database Admin</w:t>
            </w:r>
          </w:p>
        </w:tc>
      </w:tr>
      <w:tr w:rsidR="003B6702" w:rsidRPr="00E74DD7" w14:paraId="4C2D12E5"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94F751F" w14:textId="137F9FE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76B0A981"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2CC6EAAD" w14:textId="64608AD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0ECC8F70" w14:textId="7B6CECA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account must exist.</w:t>
            </w:r>
          </w:p>
        </w:tc>
      </w:tr>
      <w:tr w:rsidR="003B6702" w:rsidRPr="00E74DD7" w14:paraId="31C0E417"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92D57E9" w14:textId="1FDE317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000FA48F" w14:textId="77777777" w:rsidTr="003B6702">
        <w:tc>
          <w:tcPr>
            <w:tcW w:w="2640" w:type="dxa"/>
            <w:tcBorders>
              <w:top w:val="single" w:sz="8" w:space="0" w:color="auto"/>
              <w:left w:val="double" w:sz="4" w:space="0" w:color="auto"/>
              <w:bottom w:val="single" w:sz="8" w:space="0" w:color="auto"/>
              <w:right w:val="double" w:sz="4" w:space="0" w:color="auto"/>
            </w:tcBorders>
          </w:tcPr>
          <w:p w14:paraId="5A39F84D" w14:textId="47BB652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37C07B68" w14:textId="5867972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is able to log-in using new password.</w:t>
            </w:r>
          </w:p>
        </w:tc>
      </w:tr>
      <w:tr w:rsidR="003B6702" w:rsidRPr="00E74DD7" w14:paraId="7DFB9B98" w14:textId="77777777" w:rsidTr="003B6702">
        <w:tc>
          <w:tcPr>
            <w:tcW w:w="2640" w:type="dxa"/>
            <w:tcBorders>
              <w:top w:val="single" w:sz="8" w:space="0" w:color="auto"/>
              <w:left w:val="double" w:sz="4" w:space="0" w:color="auto"/>
              <w:bottom w:val="single" w:sz="8" w:space="0" w:color="auto"/>
              <w:right w:val="double" w:sz="4" w:space="0" w:color="auto"/>
            </w:tcBorders>
          </w:tcPr>
          <w:p w14:paraId="1A79F60E" w14:textId="0C9628F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5370A0A8" w14:textId="18D647E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attempt to provide a new password failed for one or more reasons.</w:t>
            </w:r>
          </w:p>
        </w:tc>
      </w:tr>
      <w:tr w:rsidR="003B6702" w:rsidRPr="00E74DD7" w14:paraId="65EA2730"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8CBCA24" w14:textId="0B84DC3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79F3FD1F" w14:textId="19529E4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forgot password link.</w:t>
            </w:r>
          </w:p>
        </w:tc>
      </w:tr>
      <w:tr w:rsidR="003B6702" w:rsidRPr="00E74DD7" w14:paraId="1B219F0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5FC207A" w14:textId="6E53A8C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069DC2EB" w14:textId="1B4652C0" w:rsidR="003B6702" w:rsidRPr="00E74DD7" w:rsidRDefault="003B6702">
            <w:pPr>
              <w:rPr>
                <w:rFonts w:asciiTheme="majorBidi" w:hAnsiTheme="majorBidi" w:cstheme="majorBidi"/>
              </w:rPr>
            </w:pPr>
            <w:r w:rsidRPr="00E74DD7">
              <w:rPr>
                <w:rFonts w:asciiTheme="majorBidi" w:hAnsiTheme="majorBidi" w:cstheme="majorBidi"/>
                <w:b/>
                <w:bCs/>
                <w:szCs w:val="24"/>
                <w:lang w:val="en-GB"/>
              </w:rPr>
              <w:t xml:space="preserve"> </w:t>
            </w:r>
          </w:p>
        </w:tc>
      </w:tr>
      <w:tr w:rsidR="003B6702" w:rsidRPr="00E74DD7" w14:paraId="30DC089C"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732413D" w14:textId="4196A86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3A3AD924"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047E7F6D" w14:textId="5866D57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45EDF237" w14:textId="76DE427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7074CBF5" w14:textId="77777777" w:rsidTr="003B6702">
        <w:tc>
          <w:tcPr>
            <w:tcW w:w="2640" w:type="dxa"/>
            <w:tcBorders>
              <w:top w:val="single" w:sz="8" w:space="0" w:color="auto"/>
              <w:left w:val="double" w:sz="4" w:space="0" w:color="auto"/>
              <w:bottom w:val="single" w:sz="8" w:space="0" w:color="auto"/>
              <w:right w:val="double" w:sz="4" w:space="0" w:color="auto"/>
            </w:tcBorders>
          </w:tcPr>
          <w:p w14:paraId="0BD59B1A" w14:textId="379E8D9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62D9FC30" w14:textId="5C407480"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76FC52AB" w14:textId="460E547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lastRenderedPageBreak/>
              <w:t>3.</w:t>
            </w:r>
          </w:p>
          <w:p w14:paraId="7D57A957" w14:textId="5125C5F3"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60E63FFF" w14:textId="571F5414"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tc>
        <w:tc>
          <w:tcPr>
            <w:tcW w:w="7005" w:type="dxa"/>
            <w:tcBorders>
              <w:top w:val="single" w:sz="8" w:space="0" w:color="auto"/>
              <w:left w:val="double" w:sz="4" w:space="0" w:color="auto"/>
              <w:bottom w:val="single" w:sz="8" w:space="0" w:color="auto"/>
              <w:right w:val="double" w:sz="4" w:space="0" w:color="auto"/>
            </w:tcBorders>
          </w:tcPr>
          <w:p w14:paraId="1473A883" w14:textId="7C487B5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lastRenderedPageBreak/>
              <w:t>User clicks/taps forgot password link.</w:t>
            </w:r>
          </w:p>
          <w:p w14:paraId="1B4C0CF2" w14:textId="237D358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prompts the user to enter Email address.</w:t>
            </w:r>
          </w:p>
          <w:p w14:paraId="7678C051" w14:textId="7A5B4D2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lastRenderedPageBreak/>
              <w:t>The user enters the email address.</w:t>
            </w:r>
          </w:p>
          <w:p w14:paraId="5C04DA97" w14:textId="25AB86B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verifies the email and sends the new password on user’s email.</w:t>
            </w:r>
          </w:p>
          <w:p w14:paraId="7C2F4DF5" w14:textId="1988B57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User is able to log in using the new credentials. </w:t>
            </w:r>
          </w:p>
        </w:tc>
      </w:tr>
      <w:tr w:rsidR="003B6702" w:rsidRPr="00E74DD7" w14:paraId="0868918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E96C4E2" w14:textId="23DCFA0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lastRenderedPageBreak/>
              <w:t>Exception</w:t>
            </w:r>
          </w:p>
        </w:tc>
        <w:tc>
          <w:tcPr>
            <w:tcW w:w="7005" w:type="dxa"/>
            <w:tcBorders>
              <w:top w:val="single" w:sz="8" w:space="0" w:color="auto"/>
              <w:left w:val="double" w:sz="4" w:space="0" w:color="auto"/>
              <w:bottom w:val="single" w:sz="8" w:space="0" w:color="auto"/>
              <w:right w:val="double" w:sz="4" w:space="0" w:color="auto"/>
            </w:tcBorders>
          </w:tcPr>
          <w:p w14:paraId="41E03445" w14:textId="1DE675D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Invalid Email Address­:</w:t>
            </w:r>
          </w:p>
          <w:p w14:paraId="537AF4DD" w14:textId="1C6882E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4.1 – The system doesn’t verify the email address.</w:t>
            </w:r>
          </w:p>
          <w:p w14:paraId="389CC6AF" w14:textId="0CE1880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4.2 – The user’s request for an alternate password is rejected.</w:t>
            </w:r>
          </w:p>
        </w:tc>
      </w:tr>
    </w:tbl>
    <w:p w14:paraId="4407C54F" w14:textId="6AB9B91F" w:rsidR="003B6702" w:rsidRPr="00E74DD7" w:rsidRDefault="5F59F5FC" w:rsidP="5F59F5FC">
      <w:pPr>
        <w:pStyle w:val="Heading2"/>
        <w:numPr>
          <w:ilvl w:val="1"/>
          <w:numId w:val="0"/>
        </w:numPr>
        <w:rPr>
          <w:rFonts w:asciiTheme="majorBidi" w:hAnsiTheme="majorBidi" w:cstheme="majorBidi"/>
        </w:rPr>
      </w:pPr>
      <w:r w:rsidRPr="00E74DD7">
        <w:rPr>
          <w:rFonts w:asciiTheme="majorBidi" w:eastAsia="Times" w:hAnsiTheme="majorBidi" w:cstheme="majorBidi"/>
          <w:bCs/>
          <w:szCs w:val="28"/>
        </w:rPr>
        <w:t xml:space="preserve"> </w:t>
      </w:r>
    </w:p>
    <w:p w14:paraId="3474D945" w14:textId="10CAFD67"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99657BC" w14:textId="16C83687"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77FC7E3" w14:textId="6B88E464"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999D600" w14:textId="3B17390A"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883A807" w14:textId="5BF5405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9554CA3" w14:textId="0E4D550B"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8D044D9" w14:textId="2C336955"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0CEF77A" w14:textId="3BC5DD1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A199152" w14:textId="4FDE780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199F25A" w14:textId="5BF5782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7F9480B" w14:textId="72CC49C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FFD046D" w14:textId="13B0CC7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4882F3AE"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153E8810" w14:textId="37443DF5"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2521F26F" w14:textId="3426164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Delete Account</w:t>
            </w:r>
          </w:p>
        </w:tc>
      </w:tr>
      <w:tr w:rsidR="003B6702" w:rsidRPr="00E74DD7" w14:paraId="3CB699CF"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25220FF" w14:textId="6DC3987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2C3D4732" w14:textId="0CF63F5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19</w:t>
            </w:r>
          </w:p>
          <w:p w14:paraId="0397D768" w14:textId="79945FC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20</w:t>
            </w:r>
          </w:p>
          <w:p w14:paraId="7EE0162A" w14:textId="03A5475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21</w:t>
            </w:r>
          </w:p>
        </w:tc>
      </w:tr>
      <w:tr w:rsidR="003B6702" w:rsidRPr="00E74DD7" w14:paraId="62071B2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DD4A123" w14:textId="4087122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4FB09555" w14:textId="32FCD36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Logged-in User can delete the account.</w:t>
            </w:r>
          </w:p>
        </w:tc>
      </w:tr>
      <w:tr w:rsidR="003B6702" w:rsidRPr="00E74DD7" w14:paraId="3E1186C1"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FDB5577" w14:textId="6C71BD1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6692F975" w14:textId="77777777" w:rsidTr="003B6702">
        <w:tc>
          <w:tcPr>
            <w:tcW w:w="2640" w:type="dxa"/>
            <w:tcBorders>
              <w:top w:val="single" w:sz="8" w:space="0" w:color="auto"/>
              <w:left w:val="double" w:sz="4" w:space="0" w:color="auto"/>
              <w:bottom w:val="single" w:sz="8" w:space="0" w:color="auto"/>
              <w:right w:val="double" w:sz="4" w:space="0" w:color="auto"/>
            </w:tcBorders>
          </w:tcPr>
          <w:p w14:paraId="4B7C3F2E" w14:textId="175D929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702869AD" w14:textId="2AE707F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4E05F62D" w14:textId="77777777" w:rsidTr="003B6702">
        <w:tc>
          <w:tcPr>
            <w:tcW w:w="2640" w:type="dxa"/>
            <w:tcBorders>
              <w:top w:val="single" w:sz="8" w:space="0" w:color="auto"/>
              <w:left w:val="double" w:sz="4" w:space="0" w:color="auto"/>
              <w:bottom w:val="single" w:sz="8" w:space="0" w:color="auto"/>
              <w:right w:val="double" w:sz="4" w:space="0" w:color="auto"/>
            </w:tcBorders>
          </w:tcPr>
          <w:p w14:paraId="3A5DDA7A" w14:textId="2E67F6D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3D4F7AFE" w14:textId="1C5B30A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65BAAA9A"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E6E3BD0" w14:textId="1EF2C41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24DEF41F"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5404875D" w14:textId="301603FF"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7BD6D941" w14:textId="6CD857F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must be logged-in.</w:t>
            </w:r>
          </w:p>
        </w:tc>
      </w:tr>
      <w:tr w:rsidR="003B6702" w:rsidRPr="00E74DD7" w14:paraId="17D1E3AE"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3E4FBC9" w14:textId="770D951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54827ECF" w14:textId="77777777" w:rsidTr="003B6702">
        <w:tc>
          <w:tcPr>
            <w:tcW w:w="2640" w:type="dxa"/>
            <w:tcBorders>
              <w:top w:val="single" w:sz="8" w:space="0" w:color="auto"/>
              <w:left w:val="double" w:sz="4" w:space="0" w:color="auto"/>
              <w:bottom w:val="single" w:sz="8" w:space="0" w:color="auto"/>
              <w:right w:val="double" w:sz="4" w:space="0" w:color="auto"/>
            </w:tcBorders>
          </w:tcPr>
          <w:p w14:paraId="795CC6AC" w14:textId="3DF6749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3C8B6F16" w14:textId="3362C1A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account has been permanently deleted.</w:t>
            </w:r>
          </w:p>
        </w:tc>
      </w:tr>
      <w:tr w:rsidR="003B6702" w:rsidRPr="00E74DD7" w14:paraId="271DE9C9" w14:textId="77777777" w:rsidTr="003B6702">
        <w:tc>
          <w:tcPr>
            <w:tcW w:w="2640" w:type="dxa"/>
            <w:tcBorders>
              <w:top w:val="single" w:sz="8" w:space="0" w:color="auto"/>
              <w:left w:val="double" w:sz="4" w:space="0" w:color="auto"/>
              <w:bottom w:val="single" w:sz="8" w:space="0" w:color="auto"/>
              <w:right w:val="double" w:sz="4" w:space="0" w:color="auto"/>
            </w:tcBorders>
          </w:tcPr>
          <w:p w14:paraId="605DEDA6" w14:textId="45EE9F9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2256B056" w14:textId="6776FB1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is unable to delete the account.</w:t>
            </w:r>
          </w:p>
        </w:tc>
      </w:tr>
      <w:tr w:rsidR="003B6702" w:rsidRPr="00E74DD7" w14:paraId="497E4676"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25E61AB" w14:textId="115A330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36C821D0" w14:textId="146869D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Delete account button.</w:t>
            </w:r>
          </w:p>
        </w:tc>
      </w:tr>
      <w:tr w:rsidR="003B6702" w:rsidRPr="00E74DD7" w14:paraId="4EEE4A4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7B67EE2" w14:textId="30051BA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2F3E1E06" w14:textId="7AF5D41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0D70C716"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C7D3E59" w14:textId="56EF99E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761AE86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27D269D0" w14:textId="74A6177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511F12C9" w14:textId="590F944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5A9E7644" w14:textId="77777777" w:rsidTr="003B6702">
        <w:tc>
          <w:tcPr>
            <w:tcW w:w="2640" w:type="dxa"/>
            <w:tcBorders>
              <w:top w:val="single" w:sz="8" w:space="0" w:color="auto"/>
              <w:left w:val="double" w:sz="4" w:space="0" w:color="auto"/>
              <w:bottom w:val="single" w:sz="8" w:space="0" w:color="auto"/>
              <w:right w:val="double" w:sz="4" w:space="0" w:color="auto"/>
            </w:tcBorders>
          </w:tcPr>
          <w:p w14:paraId="049A04FC" w14:textId="0DE3630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0C609470" w14:textId="6A5D2A7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24D0F8D0" w14:textId="7E26F21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47A96380" w14:textId="2CD9B87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5E11713D" w14:textId="2133E0A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tc>
        <w:tc>
          <w:tcPr>
            <w:tcW w:w="7005" w:type="dxa"/>
            <w:tcBorders>
              <w:top w:val="single" w:sz="8" w:space="0" w:color="auto"/>
              <w:left w:val="double" w:sz="4" w:space="0" w:color="auto"/>
              <w:bottom w:val="single" w:sz="8" w:space="0" w:color="auto"/>
              <w:right w:val="double" w:sz="4" w:space="0" w:color="auto"/>
            </w:tcBorders>
          </w:tcPr>
          <w:p w14:paraId="5BFF20DD" w14:textId="2383001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 logged-in user navigates to the setting.</w:t>
            </w:r>
          </w:p>
          <w:p w14:paraId="743822AB" w14:textId="7431497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delete account button.</w:t>
            </w:r>
          </w:p>
          <w:p w14:paraId="590A23BD" w14:textId="6874BD1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asks the user for confirmation before deleting the account.</w:t>
            </w:r>
          </w:p>
          <w:p w14:paraId="7D8A4A89" w14:textId="75B001F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confirms the account deletion.</w:t>
            </w:r>
          </w:p>
          <w:p w14:paraId="6C24006F" w14:textId="62C9604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account and all the data has been deleted.</w:t>
            </w:r>
          </w:p>
        </w:tc>
      </w:tr>
      <w:tr w:rsidR="003B6702" w:rsidRPr="00E74DD7" w14:paraId="45FCF9D3"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3F0BA62" w14:textId="2E0C763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w:t>
            </w:r>
          </w:p>
        </w:tc>
        <w:tc>
          <w:tcPr>
            <w:tcW w:w="7005" w:type="dxa"/>
            <w:tcBorders>
              <w:top w:val="single" w:sz="8" w:space="0" w:color="auto"/>
              <w:left w:val="double" w:sz="4" w:space="0" w:color="auto"/>
              <w:bottom w:val="single" w:sz="8" w:space="0" w:color="auto"/>
              <w:right w:val="double" w:sz="4" w:space="0" w:color="auto"/>
            </w:tcBorders>
          </w:tcPr>
          <w:p w14:paraId="06FC21E9" w14:textId="25D82A5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Confirmation Declined:</w:t>
            </w:r>
          </w:p>
          <w:p w14:paraId="5A683313" w14:textId="40BE3D0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4.1 – The user cancelled the confirmation.</w:t>
            </w:r>
          </w:p>
          <w:p w14:paraId="31A1AFAB" w14:textId="6A4194E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4.2 - The attempt to delete the account failed.</w:t>
            </w:r>
          </w:p>
        </w:tc>
      </w:tr>
    </w:tbl>
    <w:p w14:paraId="03C07ED8" w14:textId="2D05CC67"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1F85247B" w14:textId="6BCB3FB1"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5A015D91" w14:textId="632692D0" w:rsidR="003B6702" w:rsidRPr="00E74DD7" w:rsidRDefault="5F59F5FC" w:rsidP="5F59F5FC">
      <w:pPr>
        <w:pStyle w:val="Heading2"/>
        <w:numPr>
          <w:ilvl w:val="1"/>
          <w:numId w:val="0"/>
        </w:numPr>
        <w:rPr>
          <w:rFonts w:asciiTheme="majorBidi" w:hAnsiTheme="majorBidi" w:cstheme="majorBidi"/>
        </w:rPr>
      </w:pPr>
      <w:r w:rsidRPr="00E74DD7">
        <w:rPr>
          <w:rFonts w:asciiTheme="majorBidi" w:eastAsia="Arial" w:hAnsiTheme="majorBidi" w:cstheme="majorBidi"/>
          <w:bCs/>
          <w:szCs w:val="28"/>
        </w:rPr>
        <w:lastRenderedPageBreak/>
        <w:t xml:space="preserve"> </w:t>
      </w:r>
    </w:p>
    <w:p w14:paraId="0AA470AA" w14:textId="5A540DB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1222687" w14:textId="475EF16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3CAB6BB" w14:textId="2847E67A"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157DB88" w14:textId="537D394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15342AA" w14:textId="3EC1DE44"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40AF04E" w14:textId="3F42D7B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3A10E89" w14:textId="76AEB193"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29BA6F5" w14:textId="109895C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018616F" w14:textId="7625B01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0200201" w14:textId="1900A745"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B10CEAB" w14:textId="10DC543F" w:rsidR="003B6702" w:rsidRPr="008B2535" w:rsidRDefault="5F59F5FC" w:rsidP="008B2535">
      <w:pPr>
        <w:pStyle w:val="Heading2"/>
      </w:pPr>
      <w:bookmarkStart w:id="110" w:name="_Toc85147732"/>
      <w:r w:rsidRPr="008B2535">
        <w:rPr>
          <w:rFonts w:eastAsia="Arial"/>
        </w:rPr>
        <w:t>Play Game</w:t>
      </w:r>
      <w:bookmarkEnd w:id="110"/>
    </w:p>
    <w:p w14:paraId="4E569C90" w14:textId="301B9055" w:rsidR="003B6702" w:rsidRPr="00E74DD7" w:rsidRDefault="00361BDA">
      <w:pPr>
        <w:rPr>
          <w:rFonts w:asciiTheme="majorBidi" w:hAnsiTheme="majorBidi" w:cstheme="majorBidi"/>
        </w:rPr>
      </w:pPr>
      <w:r w:rsidRPr="00E74DD7">
        <w:rPr>
          <w:rFonts w:asciiTheme="majorBidi" w:eastAsia="Arial" w:hAnsiTheme="majorBidi" w:cstheme="majorBidi"/>
          <w:b/>
          <w:bCs/>
          <w:sz w:val="26"/>
          <w:szCs w:val="26"/>
        </w:rPr>
        <w:t>4.2.1 Description</w:t>
      </w:r>
      <w:r w:rsidR="003B6702" w:rsidRPr="00E74DD7">
        <w:rPr>
          <w:rFonts w:asciiTheme="majorBidi" w:eastAsia="Arial" w:hAnsiTheme="majorBidi" w:cstheme="majorBidi"/>
          <w:b/>
          <w:bCs/>
          <w:sz w:val="26"/>
          <w:szCs w:val="26"/>
        </w:rPr>
        <w:t xml:space="preserve"> and Priority</w:t>
      </w:r>
    </w:p>
    <w:p w14:paraId="46FF165A" w14:textId="324C897D"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 </w:t>
      </w:r>
    </w:p>
    <w:p w14:paraId="3D4DA295" w14:textId="74FEDA3C"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Play game is an integral feature of this application, as this allows the user to choose the game, they wish to play with all the customized settings. </w:t>
      </w:r>
      <w:r w:rsidRPr="00E74DD7">
        <w:rPr>
          <w:rFonts w:asciiTheme="majorBidi" w:eastAsia="Arial" w:hAnsiTheme="majorBidi" w:cstheme="majorBidi"/>
          <w:szCs w:val="24"/>
        </w:rPr>
        <w:t>It is a high priority feature which enables the user to play the Chess or Checkers game.</w:t>
      </w:r>
    </w:p>
    <w:p w14:paraId="0CA53DD2" w14:textId="2C528BC5"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 </w:t>
      </w:r>
    </w:p>
    <w:p w14:paraId="7A999632" w14:textId="73E91ABB" w:rsidR="003B6702" w:rsidRPr="00E74DD7" w:rsidRDefault="003B6702" w:rsidP="003B6702">
      <w:pPr>
        <w:ind w:firstLine="86"/>
        <w:rPr>
          <w:rFonts w:asciiTheme="majorBidi" w:hAnsiTheme="majorBidi" w:cstheme="majorBidi"/>
        </w:rPr>
      </w:pPr>
      <w:proofErr w:type="gramStart"/>
      <w:r w:rsidRPr="00E74DD7">
        <w:rPr>
          <w:rFonts w:asciiTheme="majorBidi" w:eastAsia="Arial" w:hAnsiTheme="majorBidi" w:cstheme="majorBidi"/>
          <w:b/>
          <w:bCs/>
          <w:sz w:val="26"/>
          <w:szCs w:val="26"/>
        </w:rPr>
        <w:t>4.2.2  Stimulus</w:t>
      </w:r>
      <w:proofErr w:type="gramEnd"/>
      <w:r w:rsidRPr="00E74DD7">
        <w:rPr>
          <w:rFonts w:asciiTheme="majorBidi" w:eastAsia="Arial" w:hAnsiTheme="majorBidi" w:cstheme="majorBidi"/>
          <w:b/>
          <w:bCs/>
          <w:sz w:val="26"/>
          <w:szCs w:val="26"/>
        </w:rPr>
        <w:t>/Response Sequences</w:t>
      </w:r>
    </w:p>
    <w:p w14:paraId="3BAD1D83" w14:textId="08420F57"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User will be on the Home Screen where there will be a button (Play Game). </w:t>
      </w:r>
    </w:p>
    <w:p w14:paraId="4071D51F" w14:textId="661F282F"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Once user clicks this button, user will be redirected to a screen where user will have the option to choose between playing Chess or Checkers by clicking the corresponding button.</w:t>
      </w:r>
    </w:p>
    <w:p w14:paraId="0EF2C876" w14:textId="6168D693"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b/>
          <w:bCs/>
          <w:sz w:val="26"/>
          <w:szCs w:val="26"/>
        </w:rPr>
        <w:t>4.2.3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46AC9CC3" w14:textId="7DB6F1D7"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REQ-22: User shall be able to start the game by clicking start game button.</w:t>
      </w:r>
    </w:p>
    <w:p w14:paraId="05207A18" w14:textId="5AAF8601"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REQ-23: User shall have the option to choose between playing chess or     checkers.</w:t>
      </w:r>
    </w:p>
    <w:p w14:paraId="0036165B" w14:textId="35039192"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REQ-24: User shall have the option to play with Computer (AI) or   Multiplayer.</w:t>
      </w:r>
    </w:p>
    <w:p w14:paraId="156E388B" w14:textId="2369265B"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REQ-25: User shall have the choice to select difficulty level (Easy, Medium, Hard) if playing with Computer </w:t>
      </w:r>
    </w:p>
    <w:p w14:paraId="44AF632E" w14:textId="1FC73894"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REQ-26: User shall have the choice to select between a timed game </w:t>
      </w:r>
      <w:proofErr w:type="gramStart"/>
      <w:r w:rsidRPr="00E74DD7">
        <w:rPr>
          <w:rFonts w:asciiTheme="majorBidi" w:eastAsia="Times" w:hAnsiTheme="majorBidi" w:cstheme="majorBidi"/>
          <w:sz w:val="26"/>
          <w:szCs w:val="26"/>
        </w:rPr>
        <w:t>or</w:t>
      </w:r>
      <w:proofErr w:type="gramEnd"/>
      <w:r w:rsidRPr="00E74DD7">
        <w:rPr>
          <w:rFonts w:asciiTheme="majorBidi" w:eastAsia="Times" w:hAnsiTheme="majorBidi" w:cstheme="majorBidi"/>
          <w:sz w:val="26"/>
          <w:szCs w:val="26"/>
        </w:rPr>
        <w:t xml:space="preserve"> untimed game.</w:t>
      </w:r>
    </w:p>
    <w:p w14:paraId="5BD7BCEB" w14:textId="40CA867D"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REQ-27: User shall have the option to choose sides.</w:t>
      </w:r>
    </w:p>
    <w:p w14:paraId="1F253571" w14:textId="5C42A395"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REQ-28: White moves first.</w:t>
      </w:r>
    </w:p>
    <w:p w14:paraId="39405BC4" w14:textId="46D14D75"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REQ-29: User shall have the choice to go back to the home page from any point.</w:t>
      </w:r>
    </w:p>
    <w:p w14:paraId="2BA6A851" w14:textId="6516739C" w:rsidR="003B6702" w:rsidRPr="00E74DD7" w:rsidRDefault="003B6702" w:rsidP="009A519F">
      <w:pPr>
        <w:rPr>
          <w:rFonts w:asciiTheme="majorBidi" w:hAnsiTheme="majorBidi" w:cstheme="majorBidi"/>
        </w:rPr>
      </w:pPr>
      <w:r w:rsidRPr="00E74DD7">
        <w:rPr>
          <w:rFonts w:asciiTheme="majorBidi" w:eastAsia="Times" w:hAnsiTheme="majorBidi" w:cstheme="majorBidi"/>
          <w:sz w:val="26"/>
          <w:szCs w:val="26"/>
        </w:rPr>
        <w:t xml:space="preserve"> </w:t>
      </w:r>
    </w:p>
    <w:p w14:paraId="042D4F95" w14:textId="34F973C2" w:rsidR="003B6702" w:rsidRDefault="003B6702">
      <w:pPr>
        <w:rPr>
          <w:rFonts w:asciiTheme="majorBidi" w:hAnsiTheme="majorBidi" w:cstheme="majorBidi"/>
          <w:szCs w:val="24"/>
        </w:rPr>
      </w:pPr>
      <w:r w:rsidRPr="00E74DD7">
        <w:rPr>
          <w:rFonts w:asciiTheme="majorBidi" w:hAnsiTheme="majorBidi" w:cstheme="majorBidi"/>
          <w:szCs w:val="24"/>
        </w:rPr>
        <w:t xml:space="preserve"> </w:t>
      </w:r>
    </w:p>
    <w:p w14:paraId="295E03E9" w14:textId="77777777" w:rsidR="009A519F" w:rsidRDefault="009A519F">
      <w:pPr>
        <w:rPr>
          <w:rFonts w:asciiTheme="majorBidi" w:hAnsiTheme="majorBidi" w:cstheme="majorBidi"/>
          <w:szCs w:val="24"/>
        </w:rPr>
      </w:pPr>
    </w:p>
    <w:p w14:paraId="16C8CC20" w14:textId="77777777" w:rsidR="009A519F" w:rsidRDefault="009A519F">
      <w:pPr>
        <w:rPr>
          <w:rFonts w:asciiTheme="majorBidi" w:hAnsiTheme="majorBidi" w:cstheme="majorBidi"/>
          <w:szCs w:val="24"/>
        </w:rPr>
      </w:pPr>
    </w:p>
    <w:p w14:paraId="304BB03B" w14:textId="77777777" w:rsidR="009A519F" w:rsidRDefault="009A519F">
      <w:pPr>
        <w:rPr>
          <w:rFonts w:asciiTheme="majorBidi" w:hAnsiTheme="majorBidi" w:cstheme="majorBidi"/>
          <w:szCs w:val="24"/>
        </w:rPr>
      </w:pPr>
    </w:p>
    <w:p w14:paraId="62B4A1A5" w14:textId="77777777" w:rsidR="009A519F" w:rsidRDefault="009A519F">
      <w:pPr>
        <w:rPr>
          <w:rFonts w:asciiTheme="majorBidi" w:hAnsiTheme="majorBidi" w:cstheme="majorBidi"/>
          <w:szCs w:val="24"/>
        </w:rPr>
      </w:pPr>
    </w:p>
    <w:p w14:paraId="46AA2B74" w14:textId="77777777" w:rsidR="009A519F" w:rsidRDefault="009A519F">
      <w:pPr>
        <w:rPr>
          <w:rFonts w:asciiTheme="majorBidi" w:hAnsiTheme="majorBidi" w:cstheme="majorBidi"/>
          <w:szCs w:val="24"/>
        </w:rPr>
      </w:pPr>
    </w:p>
    <w:p w14:paraId="0951EC4B" w14:textId="77777777" w:rsidR="009A519F" w:rsidRDefault="009A519F">
      <w:pPr>
        <w:rPr>
          <w:rFonts w:asciiTheme="majorBidi" w:hAnsiTheme="majorBidi" w:cstheme="majorBidi"/>
          <w:szCs w:val="24"/>
        </w:rPr>
      </w:pPr>
    </w:p>
    <w:p w14:paraId="26E2A2FC" w14:textId="77777777" w:rsidR="009A519F" w:rsidRDefault="009A519F">
      <w:pPr>
        <w:rPr>
          <w:rFonts w:asciiTheme="majorBidi" w:hAnsiTheme="majorBidi" w:cstheme="majorBidi"/>
          <w:szCs w:val="24"/>
        </w:rPr>
      </w:pPr>
    </w:p>
    <w:p w14:paraId="5F9357B1" w14:textId="77777777" w:rsidR="009A519F" w:rsidRDefault="009A519F">
      <w:pPr>
        <w:rPr>
          <w:rFonts w:asciiTheme="majorBidi" w:hAnsiTheme="majorBidi" w:cstheme="majorBidi"/>
          <w:szCs w:val="24"/>
        </w:rPr>
      </w:pPr>
    </w:p>
    <w:p w14:paraId="3297F958" w14:textId="77777777" w:rsidR="009A519F" w:rsidRDefault="009A519F">
      <w:pPr>
        <w:rPr>
          <w:rFonts w:asciiTheme="majorBidi" w:hAnsiTheme="majorBidi" w:cstheme="majorBidi"/>
          <w:szCs w:val="24"/>
        </w:rPr>
      </w:pPr>
    </w:p>
    <w:p w14:paraId="0B4568DB" w14:textId="77777777" w:rsidR="009A519F" w:rsidRDefault="009A519F">
      <w:pPr>
        <w:rPr>
          <w:rFonts w:asciiTheme="majorBidi" w:hAnsiTheme="majorBidi" w:cstheme="majorBidi"/>
          <w:szCs w:val="24"/>
        </w:rPr>
      </w:pPr>
    </w:p>
    <w:p w14:paraId="00D462C5" w14:textId="77777777" w:rsidR="009A519F" w:rsidRDefault="009A519F">
      <w:pPr>
        <w:rPr>
          <w:rFonts w:asciiTheme="majorBidi" w:hAnsiTheme="majorBidi" w:cstheme="majorBidi"/>
          <w:szCs w:val="24"/>
        </w:rPr>
      </w:pPr>
    </w:p>
    <w:p w14:paraId="6EDDBE6F" w14:textId="77777777" w:rsidR="009A519F" w:rsidRDefault="009A519F">
      <w:pPr>
        <w:rPr>
          <w:rFonts w:asciiTheme="majorBidi" w:hAnsiTheme="majorBidi" w:cstheme="majorBidi"/>
          <w:szCs w:val="24"/>
        </w:rPr>
      </w:pPr>
    </w:p>
    <w:p w14:paraId="4BDFA23C" w14:textId="77777777" w:rsidR="009A519F" w:rsidRDefault="009A519F">
      <w:pPr>
        <w:rPr>
          <w:rFonts w:asciiTheme="majorBidi" w:hAnsiTheme="majorBidi" w:cstheme="majorBidi"/>
          <w:szCs w:val="24"/>
        </w:rPr>
      </w:pPr>
    </w:p>
    <w:p w14:paraId="5D5FAB31" w14:textId="77777777" w:rsidR="009A519F" w:rsidRPr="00E74DD7" w:rsidRDefault="009A519F">
      <w:pPr>
        <w:rPr>
          <w:rFonts w:asciiTheme="majorBidi" w:hAnsiTheme="majorBidi" w:cstheme="majorBidi"/>
        </w:rPr>
      </w:pPr>
    </w:p>
    <w:p w14:paraId="0AC113DA" w14:textId="26A7E62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58A60732" w14:textId="77777777" w:rsidTr="45A1F989">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546B861B" w14:textId="027062C3"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04852FF2" w14:textId="6869EB9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Start Game</w:t>
            </w:r>
          </w:p>
        </w:tc>
      </w:tr>
      <w:tr w:rsidR="003B6702" w:rsidRPr="00E74DD7" w14:paraId="28AFE5AE"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664335B" w14:textId="4C73AC6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19E23166" w14:textId="4F8FC05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22</w:t>
            </w:r>
          </w:p>
          <w:p w14:paraId="3A6F9167" w14:textId="3125216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23</w:t>
            </w:r>
          </w:p>
          <w:p w14:paraId="0B4850AB" w14:textId="68E84A44"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5D56BB5B"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C411DE1" w14:textId="2A88B5E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68BDB934" w14:textId="7B39B19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can start the game they wish to play.</w:t>
            </w:r>
          </w:p>
        </w:tc>
      </w:tr>
      <w:tr w:rsidR="003B6702" w:rsidRPr="00E74DD7" w14:paraId="7EA38E16"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BF15468" w14:textId="10D3E47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511714E6" w14:textId="77777777" w:rsidTr="45A1F989">
        <w:tc>
          <w:tcPr>
            <w:tcW w:w="2640" w:type="dxa"/>
            <w:tcBorders>
              <w:top w:val="single" w:sz="8" w:space="0" w:color="auto"/>
              <w:left w:val="double" w:sz="4" w:space="0" w:color="auto"/>
              <w:bottom w:val="single" w:sz="8" w:space="0" w:color="auto"/>
              <w:right w:val="double" w:sz="4" w:space="0" w:color="auto"/>
            </w:tcBorders>
          </w:tcPr>
          <w:p w14:paraId="376381E7" w14:textId="1725A95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1603C28D" w14:textId="28B19B5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722EDABB" w14:textId="77777777" w:rsidTr="45A1F989">
        <w:tc>
          <w:tcPr>
            <w:tcW w:w="2640" w:type="dxa"/>
            <w:tcBorders>
              <w:top w:val="single" w:sz="8" w:space="0" w:color="auto"/>
              <w:left w:val="double" w:sz="4" w:space="0" w:color="auto"/>
              <w:bottom w:val="single" w:sz="8" w:space="0" w:color="auto"/>
              <w:right w:val="double" w:sz="4" w:space="0" w:color="auto"/>
            </w:tcBorders>
          </w:tcPr>
          <w:p w14:paraId="182E996B" w14:textId="60AA522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2D85E80E" w14:textId="73D0B28D" w:rsidR="003B6702" w:rsidRPr="00E74DD7" w:rsidRDefault="45A1F989">
            <w:pPr>
              <w:rPr>
                <w:rFonts w:asciiTheme="majorBidi" w:hAnsiTheme="majorBidi" w:cstheme="majorBidi"/>
              </w:rPr>
            </w:pPr>
            <w:r w:rsidRPr="00E74DD7">
              <w:rPr>
                <w:rFonts w:asciiTheme="majorBidi" w:hAnsiTheme="majorBidi" w:cstheme="majorBidi"/>
                <w:szCs w:val="24"/>
                <w:lang w:val="en-GB"/>
              </w:rPr>
              <w:t xml:space="preserve"> None</w:t>
            </w:r>
          </w:p>
        </w:tc>
      </w:tr>
      <w:tr w:rsidR="003B6702" w:rsidRPr="00E74DD7" w14:paraId="500BD4E6"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15A4F52" w14:textId="6F0C47F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654AEF8F" w14:textId="77777777" w:rsidTr="45A1F989">
        <w:trPr>
          <w:trHeight w:val="705"/>
        </w:trPr>
        <w:tc>
          <w:tcPr>
            <w:tcW w:w="2640" w:type="dxa"/>
            <w:tcBorders>
              <w:top w:val="single" w:sz="8" w:space="0" w:color="auto"/>
              <w:left w:val="double" w:sz="4" w:space="0" w:color="auto"/>
              <w:bottom w:val="single" w:sz="8" w:space="0" w:color="auto"/>
              <w:right w:val="double" w:sz="4" w:space="0" w:color="auto"/>
            </w:tcBorders>
          </w:tcPr>
          <w:p w14:paraId="6A82B15C" w14:textId="4EED90E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4931D81D" w14:textId="2D51F94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1E49CCE6" w14:textId="60B3253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40368D6D" w14:textId="0B2F3C0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7710503A" w14:textId="21FD5A4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12E2D29A" w14:textId="41A94F1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0B0B07B2" w14:textId="7B1F746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40321CA6" w14:textId="7EA5561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Home Page.</w:t>
            </w:r>
          </w:p>
          <w:p w14:paraId="7016651B" w14:textId="2360EC52"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7CDDD393"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2720DE1" w14:textId="6526B3F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2683BA7E" w14:textId="77777777" w:rsidTr="45A1F989">
        <w:tc>
          <w:tcPr>
            <w:tcW w:w="2640" w:type="dxa"/>
            <w:tcBorders>
              <w:top w:val="single" w:sz="8" w:space="0" w:color="auto"/>
              <w:left w:val="double" w:sz="4" w:space="0" w:color="auto"/>
              <w:bottom w:val="single" w:sz="8" w:space="0" w:color="auto"/>
              <w:right w:val="double" w:sz="4" w:space="0" w:color="auto"/>
            </w:tcBorders>
          </w:tcPr>
          <w:p w14:paraId="74AC4DD5" w14:textId="10DE4EB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25082F70" w14:textId="438EE75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displays select page screen.</w:t>
            </w:r>
          </w:p>
        </w:tc>
      </w:tr>
      <w:tr w:rsidR="003B6702" w:rsidRPr="00E74DD7" w14:paraId="10AA9996" w14:textId="77777777" w:rsidTr="45A1F989">
        <w:tc>
          <w:tcPr>
            <w:tcW w:w="2640" w:type="dxa"/>
            <w:tcBorders>
              <w:top w:val="single" w:sz="8" w:space="0" w:color="auto"/>
              <w:left w:val="double" w:sz="4" w:space="0" w:color="auto"/>
              <w:bottom w:val="single" w:sz="8" w:space="0" w:color="auto"/>
              <w:right w:val="double" w:sz="4" w:space="0" w:color="auto"/>
            </w:tcBorders>
          </w:tcPr>
          <w:p w14:paraId="2D1F4D10" w14:textId="20A2FC7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4FC09B4E" w14:textId="243A2ABF" w:rsidR="003B6702" w:rsidRPr="00E74DD7" w:rsidRDefault="45A1F989" w:rsidP="45A1F989">
            <w:pPr>
              <w:rPr>
                <w:rFonts w:asciiTheme="majorBidi" w:hAnsiTheme="majorBidi" w:cstheme="majorBidi"/>
              </w:rPr>
            </w:pPr>
            <w:r w:rsidRPr="00E74DD7">
              <w:rPr>
                <w:rFonts w:asciiTheme="majorBidi" w:hAnsiTheme="majorBidi" w:cstheme="majorBidi"/>
                <w:color w:val="000000" w:themeColor="text1"/>
                <w:szCs w:val="24"/>
                <w:lang w:val="en-GB"/>
              </w:rPr>
              <w:t>System unable to display select page screen.</w:t>
            </w:r>
          </w:p>
        </w:tc>
      </w:tr>
      <w:tr w:rsidR="003B6702" w:rsidRPr="00E74DD7" w14:paraId="488FE2FD"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32FFFF5" w14:textId="381BBDB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3FD6367F" w14:textId="76B211B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start game button.</w:t>
            </w:r>
          </w:p>
        </w:tc>
      </w:tr>
      <w:tr w:rsidR="003B6702" w:rsidRPr="00E74DD7" w14:paraId="6A4FF665"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09F5FD9" w14:textId="224488E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667F8C59" w14:textId="4B0063FF" w:rsidR="003B6702" w:rsidRPr="00E74DD7" w:rsidRDefault="003B6702">
            <w:pPr>
              <w:rPr>
                <w:rFonts w:asciiTheme="majorBidi" w:hAnsiTheme="majorBidi" w:cstheme="majorBidi"/>
              </w:rPr>
            </w:pPr>
            <w:r w:rsidRPr="00E74DD7">
              <w:rPr>
                <w:rFonts w:asciiTheme="majorBidi" w:hAnsiTheme="majorBidi" w:cstheme="majorBidi"/>
                <w:b/>
                <w:bCs/>
                <w:szCs w:val="24"/>
                <w:lang w:val="en-GB"/>
              </w:rPr>
              <w:t xml:space="preserve"> </w:t>
            </w:r>
          </w:p>
        </w:tc>
      </w:tr>
      <w:tr w:rsidR="003B6702" w:rsidRPr="00E74DD7" w14:paraId="515798E7" w14:textId="77777777" w:rsidTr="45A1F989">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29B3309" w14:textId="201F44C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4E0C1AEA"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E0E0E0"/>
          </w:tcPr>
          <w:p w14:paraId="419CD87F" w14:textId="73C33E7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0F03E28B" w14:textId="495685E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7AD2D6CB" w14:textId="77777777" w:rsidTr="45A1F989">
        <w:tc>
          <w:tcPr>
            <w:tcW w:w="2640" w:type="dxa"/>
            <w:tcBorders>
              <w:top w:val="single" w:sz="8" w:space="0" w:color="auto"/>
              <w:left w:val="double" w:sz="4" w:space="0" w:color="auto"/>
              <w:bottom w:val="single" w:sz="8" w:space="0" w:color="auto"/>
              <w:right w:val="double" w:sz="4" w:space="0" w:color="auto"/>
            </w:tcBorders>
          </w:tcPr>
          <w:p w14:paraId="47AA0D6E" w14:textId="31A14740"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1D60D12" w14:textId="685BE120"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BF72510" w14:textId="6A76D10A"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3E3AFD29" w14:textId="1270C529"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p w14:paraId="3500F0BB" w14:textId="047180E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single" w:sz="8" w:space="0" w:color="auto"/>
              <w:right w:val="double" w:sz="4" w:space="0" w:color="auto"/>
            </w:tcBorders>
          </w:tcPr>
          <w:p w14:paraId="503558A8" w14:textId="694A665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home page.</w:t>
            </w:r>
          </w:p>
          <w:p w14:paraId="548C0A62" w14:textId="2537AC6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clicks/taps on the start game button displayed at the home page.</w:t>
            </w:r>
          </w:p>
          <w:p w14:paraId="13133FA8" w14:textId="052E56E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takes the user to the new page where they can select which game to play.</w:t>
            </w:r>
          </w:p>
          <w:p w14:paraId="54D2AA92" w14:textId="09C84CE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will have choice to select either Play Chess or Play Checkers.</w:t>
            </w:r>
          </w:p>
        </w:tc>
      </w:tr>
      <w:tr w:rsidR="003B6702" w:rsidRPr="00E74DD7" w14:paraId="28552A39"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D5D6814" w14:textId="18AEA50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04DA3BD9" w14:textId="49966424"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309EE49E" w14:textId="0AED180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 w:val="20"/>
        </w:rPr>
        <w:t xml:space="preserve">                     </w:t>
      </w:r>
    </w:p>
    <w:p w14:paraId="25DC0838" w14:textId="67074880" w:rsidR="003B6702" w:rsidRDefault="003B6702" w:rsidP="00B456D5">
      <w:pPr>
        <w:rPr>
          <w:rFonts w:asciiTheme="majorBidi" w:hAnsiTheme="majorBidi" w:cstheme="majorBidi"/>
          <w:szCs w:val="24"/>
        </w:rPr>
      </w:pPr>
      <w:r w:rsidRPr="00E74DD7">
        <w:rPr>
          <w:rFonts w:asciiTheme="majorBidi" w:hAnsiTheme="majorBidi" w:cstheme="majorBidi"/>
          <w:szCs w:val="24"/>
        </w:rPr>
        <w:t xml:space="preserve"> </w:t>
      </w:r>
    </w:p>
    <w:p w14:paraId="1D7552F5" w14:textId="77777777" w:rsidR="00B456D5" w:rsidRDefault="00B456D5" w:rsidP="00B456D5">
      <w:pPr>
        <w:rPr>
          <w:rFonts w:asciiTheme="majorBidi" w:hAnsiTheme="majorBidi" w:cstheme="majorBidi"/>
          <w:szCs w:val="24"/>
        </w:rPr>
      </w:pPr>
    </w:p>
    <w:p w14:paraId="38FC4F88" w14:textId="77777777" w:rsidR="00B456D5" w:rsidRDefault="00B456D5" w:rsidP="00B456D5">
      <w:pPr>
        <w:rPr>
          <w:rFonts w:asciiTheme="majorBidi" w:hAnsiTheme="majorBidi" w:cstheme="majorBidi"/>
          <w:szCs w:val="24"/>
        </w:rPr>
      </w:pPr>
    </w:p>
    <w:p w14:paraId="4283D5AB" w14:textId="77777777" w:rsidR="00B456D5" w:rsidRDefault="00B456D5" w:rsidP="00B456D5">
      <w:pPr>
        <w:rPr>
          <w:rFonts w:asciiTheme="majorBidi" w:hAnsiTheme="majorBidi" w:cstheme="majorBidi"/>
          <w:szCs w:val="24"/>
        </w:rPr>
      </w:pPr>
    </w:p>
    <w:p w14:paraId="56A8E2FA" w14:textId="77777777" w:rsidR="00B456D5" w:rsidRDefault="00B456D5" w:rsidP="00B456D5">
      <w:pPr>
        <w:rPr>
          <w:rFonts w:asciiTheme="majorBidi" w:hAnsiTheme="majorBidi" w:cstheme="majorBidi"/>
          <w:szCs w:val="24"/>
        </w:rPr>
      </w:pPr>
    </w:p>
    <w:p w14:paraId="28187334" w14:textId="77777777" w:rsidR="00B456D5" w:rsidRDefault="00B456D5" w:rsidP="00B456D5">
      <w:pPr>
        <w:rPr>
          <w:rFonts w:asciiTheme="majorBidi" w:hAnsiTheme="majorBidi" w:cstheme="majorBidi"/>
          <w:szCs w:val="24"/>
        </w:rPr>
      </w:pPr>
    </w:p>
    <w:p w14:paraId="4D085853" w14:textId="77777777" w:rsidR="00B456D5" w:rsidRDefault="00B456D5" w:rsidP="00B456D5">
      <w:pPr>
        <w:rPr>
          <w:rFonts w:asciiTheme="majorBidi" w:hAnsiTheme="majorBidi" w:cstheme="majorBidi"/>
          <w:szCs w:val="24"/>
        </w:rPr>
      </w:pPr>
    </w:p>
    <w:p w14:paraId="5431381A" w14:textId="77777777" w:rsidR="00B456D5" w:rsidRDefault="00B456D5" w:rsidP="00B456D5">
      <w:pPr>
        <w:rPr>
          <w:rFonts w:asciiTheme="majorBidi" w:hAnsiTheme="majorBidi" w:cstheme="majorBidi"/>
          <w:szCs w:val="24"/>
        </w:rPr>
      </w:pPr>
    </w:p>
    <w:p w14:paraId="7F421003" w14:textId="77777777" w:rsidR="00B456D5" w:rsidRDefault="00B456D5" w:rsidP="00B456D5">
      <w:pPr>
        <w:rPr>
          <w:rFonts w:asciiTheme="majorBidi" w:hAnsiTheme="majorBidi" w:cstheme="majorBidi"/>
          <w:szCs w:val="24"/>
        </w:rPr>
      </w:pPr>
    </w:p>
    <w:p w14:paraId="246D49BD" w14:textId="77777777" w:rsidR="00B456D5" w:rsidRDefault="00B456D5" w:rsidP="00B456D5">
      <w:pPr>
        <w:rPr>
          <w:rFonts w:asciiTheme="majorBidi" w:hAnsiTheme="majorBidi" w:cstheme="majorBidi"/>
          <w:szCs w:val="24"/>
        </w:rPr>
      </w:pPr>
    </w:p>
    <w:p w14:paraId="0FB29AE0" w14:textId="77777777" w:rsidR="00B456D5" w:rsidRDefault="00B456D5" w:rsidP="00B456D5">
      <w:pPr>
        <w:rPr>
          <w:rFonts w:asciiTheme="majorBidi" w:hAnsiTheme="majorBidi" w:cstheme="majorBidi"/>
          <w:szCs w:val="24"/>
        </w:rPr>
      </w:pPr>
    </w:p>
    <w:p w14:paraId="51EC343A" w14:textId="77777777" w:rsidR="00B456D5" w:rsidRDefault="00B456D5" w:rsidP="00B456D5">
      <w:pPr>
        <w:rPr>
          <w:rFonts w:asciiTheme="majorBidi" w:hAnsiTheme="majorBidi" w:cstheme="majorBidi"/>
          <w:szCs w:val="24"/>
        </w:rPr>
      </w:pPr>
    </w:p>
    <w:p w14:paraId="6D9C7F64" w14:textId="77777777" w:rsidR="00B456D5" w:rsidRDefault="00B456D5" w:rsidP="00B456D5">
      <w:pPr>
        <w:rPr>
          <w:rFonts w:asciiTheme="majorBidi" w:hAnsiTheme="majorBidi" w:cstheme="majorBidi"/>
          <w:szCs w:val="24"/>
        </w:rPr>
      </w:pPr>
    </w:p>
    <w:p w14:paraId="27D015DE" w14:textId="77777777" w:rsidR="00B456D5" w:rsidRDefault="00B456D5" w:rsidP="00B456D5">
      <w:pPr>
        <w:rPr>
          <w:rFonts w:asciiTheme="majorBidi" w:hAnsiTheme="majorBidi" w:cstheme="majorBidi"/>
          <w:szCs w:val="24"/>
        </w:rPr>
      </w:pPr>
    </w:p>
    <w:p w14:paraId="74E3A6E8" w14:textId="77777777" w:rsidR="00B456D5" w:rsidRDefault="00B456D5" w:rsidP="00B456D5">
      <w:pPr>
        <w:rPr>
          <w:rFonts w:asciiTheme="majorBidi" w:hAnsiTheme="majorBidi" w:cstheme="majorBidi"/>
          <w:szCs w:val="24"/>
        </w:rPr>
      </w:pPr>
    </w:p>
    <w:p w14:paraId="5C871A80" w14:textId="77777777" w:rsidR="00B456D5" w:rsidRDefault="00B456D5" w:rsidP="00B456D5">
      <w:pPr>
        <w:rPr>
          <w:rFonts w:asciiTheme="majorBidi" w:hAnsiTheme="majorBidi" w:cstheme="majorBidi"/>
          <w:szCs w:val="24"/>
        </w:rPr>
      </w:pPr>
    </w:p>
    <w:p w14:paraId="46108308" w14:textId="77777777" w:rsidR="00B456D5" w:rsidRDefault="00B456D5" w:rsidP="00B456D5">
      <w:pPr>
        <w:rPr>
          <w:rFonts w:asciiTheme="majorBidi" w:hAnsiTheme="majorBidi" w:cstheme="majorBidi"/>
          <w:szCs w:val="24"/>
        </w:rPr>
      </w:pPr>
    </w:p>
    <w:p w14:paraId="027F9E48" w14:textId="77777777" w:rsidR="00B456D5" w:rsidRDefault="00B456D5" w:rsidP="00B456D5">
      <w:pPr>
        <w:rPr>
          <w:rFonts w:asciiTheme="majorBidi" w:hAnsiTheme="majorBidi" w:cstheme="majorBidi"/>
          <w:szCs w:val="24"/>
        </w:rPr>
      </w:pPr>
    </w:p>
    <w:p w14:paraId="74E7D17F" w14:textId="77777777" w:rsidR="00B456D5" w:rsidRDefault="00B456D5" w:rsidP="00B456D5">
      <w:pPr>
        <w:rPr>
          <w:rFonts w:asciiTheme="majorBidi" w:hAnsiTheme="majorBidi" w:cstheme="majorBidi"/>
          <w:szCs w:val="24"/>
        </w:rPr>
      </w:pPr>
    </w:p>
    <w:p w14:paraId="7C5CEED2" w14:textId="77777777" w:rsidR="00B456D5" w:rsidRPr="00E74DD7" w:rsidRDefault="00B456D5" w:rsidP="00B456D5">
      <w:pPr>
        <w:rPr>
          <w:rFonts w:asciiTheme="majorBidi" w:hAnsiTheme="majorBidi" w:cstheme="majorBidi"/>
        </w:rPr>
      </w:pPr>
    </w:p>
    <w:p w14:paraId="76BFD1AC" w14:textId="2B6746C9" w:rsidR="003B6702" w:rsidRPr="00E74DD7" w:rsidRDefault="003B6702" w:rsidP="00B456D5">
      <w:pPr>
        <w:rPr>
          <w:rFonts w:asciiTheme="majorBidi" w:hAnsiTheme="majorBidi" w:cstheme="majorBidi"/>
        </w:rPr>
      </w:pPr>
      <w:r w:rsidRPr="00E74DD7">
        <w:rPr>
          <w:rFonts w:asciiTheme="majorBidi" w:hAnsiTheme="majorBidi" w:cstheme="majorBidi"/>
          <w:szCs w:val="24"/>
        </w:rPr>
        <w:t xml:space="preserve"> </w:t>
      </w:r>
    </w:p>
    <w:p w14:paraId="5976E6BD" w14:textId="4F8A9110"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76A8DEA7"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62BF1F0D" w14:textId="5C535B64"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595582A3" w14:textId="0EB25D7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Play Chess</w:t>
            </w:r>
          </w:p>
        </w:tc>
      </w:tr>
      <w:tr w:rsidR="003B6702" w:rsidRPr="00E74DD7" w14:paraId="1E3F634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BAA52E0" w14:textId="56E0314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408AF0FB" w14:textId="20F2AA7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24</w:t>
            </w:r>
          </w:p>
          <w:p w14:paraId="5CA7E0CC" w14:textId="33DD63A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25</w:t>
            </w:r>
          </w:p>
          <w:p w14:paraId="4E645FF7" w14:textId="7671039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26</w:t>
            </w:r>
          </w:p>
          <w:p w14:paraId="1C39D0E5" w14:textId="296BAF8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27</w:t>
            </w:r>
          </w:p>
          <w:p w14:paraId="768E614A" w14:textId="492F8FB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28</w:t>
            </w:r>
          </w:p>
          <w:p w14:paraId="6E3C585A" w14:textId="2275031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29</w:t>
            </w:r>
          </w:p>
        </w:tc>
      </w:tr>
      <w:tr w:rsidR="003B6702" w:rsidRPr="00E74DD7" w14:paraId="1305A0F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C63F5EC" w14:textId="5736785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30489562" w14:textId="27C3BA5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To start a new Chess game.</w:t>
            </w:r>
          </w:p>
        </w:tc>
      </w:tr>
      <w:tr w:rsidR="003B6702" w:rsidRPr="00E74DD7" w14:paraId="198C802A"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2223233" w14:textId="0F6357E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7CF05EEC" w14:textId="77777777" w:rsidTr="003B6702">
        <w:tc>
          <w:tcPr>
            <w:tcW w:w="2640" w:type="dxa"/>
            <w:tcBorders>
              <w:top w:val="single" w:sz="8" w:space="0" w:color="auto"/>
              <w:left w:val="double" w:sz="4" w:space="0" w:color="auto"/>
              <w:bottom w:val="single" w:sz="8" w:space="0" w:color="auto"/>
              <w:right w:val="double" w:sz="4" w:space="0" w:color="auto"/>
            </w:tcBorders>
          </w:tcPr>
          <w:p w14:paraId="23033C45" w14:textId="62F017F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71CB7939" w14:textId="23A18FE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1F9F80F6" w14:textId="77777777" w:rsidTr="003B6702">
        <w:tc>
          <w:tcPr>
            <w:tcW w:w="2640" w:type="dxa"/>
            <w:tcBorders>
              <w:top w:val="single" w:sz="8" w:space="0" w:color="auto"/>
              <w:left w:val="double" w:sz="4" w:space="0" w:color="auto"/>
              <w:bottom w:val="single" w:sz="8" w:space="0" w:color="auto"/>
              <w:right w:val="double" w:sz="4" w:space="0" w:color="auto"/>
            </w:tcBorders>
          </w:tcPr>
          <w:p w14:paraId="4A9AF952" w14:textId="066E58A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3126CDB8" w14:textId="58ED5D8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6C8E421F"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2149C13" w14:textId="43D82A9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468F2C6B"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5E6E8574" w14:textId="430322DF"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5DEA0BB2" w14:textId="12305B3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2765D9ED" w14:textId="361DD54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7EC361AC" w14:textId="083E557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4A7DF054" w14:textId="471D39C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59E8C571" w14:textId="5511E2D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34EA8E44" w14:textId="35619E8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2ED046EC" w14:textId="1A65D24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clicked the Play Chess button.</w:t>
            </w:r>
          </w:p>
          <w:p w14:paraId="67038ADA" w14:textId="5B931B95"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3053DD35"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5EFA5D9" w14:textId="58F85C6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27928FA3" w14:textId="77777777" w:rsidTr="003B6702">
        <w:tc>
          <w:tcPr>
            <w:tcW w:w="2640" w:type="dxa"/>
            <w:tcBorders>
              <w:top w:val="single" w:sz="8" w:space="0" w:color="auto"/>
              <w:left w:val="double" w:sz="4" w:space="0" w:color="auto"/>
              <w:bottom w:val="single" w:sz="8" w:space="0" w:color="auto"/>
              <w:right w:val="double" w:sz="4" w:space="0" w:color="auto"/>
            </w:tcBorders>
          </w:tcPr>
          <w:p w14:paraId="100550BA" w14:textId="43681D7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022C1606" w14:textId="2FF69A0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Chess game begins with the user’s chosen settings. </w:t>
            </w:r>
          </w:p>
        </w:tc>
      </w:tr>
      <w:tr w:rsidR="003B6702" w:rsidRPr="00E74DD7" w14:paraId="5B733499" w14:textId="77777777" w:rsidTr="003B6702">
        <w:tc>
          <w:tcPr>
            <w:tcW w:w="2640" w:type="dxa"/>
            <w:tcBorders>
              <w:top w:val="single" w:sz="8" w:space="0" w:color="auto"/>
              <w:left w:val="double" w:sz="4" w:space="0" w:color="auto"/>
              <w:bottom w:val="single" w:sz="8" w:space="0" w:color="auto"/>
              <w:right w:val="double" w:sz="4" w:space="0" w:color="auto"/>
            </w:tcBorders>
          </w:tcPr>
          <w:p w14:paraId="69CA05A2" w14:textId="5CF179D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1365D27B" w14:textId="4C53887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In </w:t>
            </w:r>
            <w:proofErr w:type="gramStart"/>
            <w:r w:rsidRPr="00E74DD7">
              <w:rPr>
                <w:rFonts w:asciiTheme="majorBidi" w:hAnsiTheme="majorBidi" w:cstheme="majorBidi"/>
                <w:color w:val="000000" w:themeColor="text1"/>
                <w:szCs w:val="24"/>
                <w:lang w:val="en-GB"/>
              </w:rPr>
              <w:t>multiplayer(</w:t>
            </w:r>
            <w:proofErr w:type="gramEnd"/>
            <w:r w:rsidRPr="00E74DD7">
              <w:rPr>
                <w:rFonts w:asciiTheme="majorBidi" w:hAnsiTheme="majorBidi" w:cstheme="majorBidi"/>
                <w:color w:val="000000" w:themeColor="text1"/>
                <w:szCs w:val="24"/>
                <w:lang w:val="en-GB"/>
              </w:rPr>
              <w:t>online) mode when there is no available player to match.</w:t>
            </w:r>
          </w:p>
        </w:tc>
      </w:tr>
      <w:tr w:rsidR="003B6702" w:rsidRPr="00E74DD7" w14:paraId="1BF2FCC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1B2C1CF" w14:textId="7CCD0E0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4591E7C6" w14:textId="61D2F07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play chess button.</w:t>
            </w:r>
          </w:p>
        </w:tc>
      </w:tr>
      <w:tr w:rsidR="003B6702" w:rsidRPr="00E74DD7" w14:paraId="177FC7B0"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04A2A5A" w14:textId="3E55C60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405D1C38" w14:textId="5B4007EE" w:rsidR="003B6702" w:rsidRPr="00E74DD7" w:rsidRDefault="003B6702">
            <w:pPr>
              <w:rPr>
                <w:rFonts w:asciiTheme="majorBidi" w:hAnsiTheme="majorBidi" w:cstheme="majorBidi"/>
              </w:rPr>
            </w:pPr>
            <w:r w:rsidRPr="00E74DD7">
              <w:rPr>
                <w:rFonts w:asciiTheme="majorBidi" w:hAnsiTheme="majorBidi" w:cstheme="majorBidi"/>
                <w:b/>
                <w:bCs/>
                <w:szCs w:val="24"/>
                <w:lang w:val="en-GB"/>
              </w:rPr>
              <w:t xml:space="preserve"> </w:t>
            </w:r>
          </w:p>
        </w:tc>
      </w:tr>
      <w:tr w:rsidR="003B6702" w:rsidRPr="00E74DD7" w14:paraId="22FD9B5D"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60D31B1" w14:textId="05EB786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2D47D23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519E0DDF" w14:textId="6E68A58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3C5D1AAD" w14:textId="1CA4550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280D4850" w14:textId="77777777" w:rsidTr="003B6702">
        <w:tc>
          <w:tcPr>
            <w:tcW w:w="2640" w:type="dxa"/>
            <w:tcBorders>
              <w:top w:val="single" w:sz="8" w:space="0" w:color="auto"/>
              <w:left w:val="double" w:sz="4" w:space="0" w:color="auto"/>
              <w:bottom w:val="single" w:sz="8" w:space="0" w:color="auto"/>
              <w:right w:val="double" w:sz="4" w:space="0" w:color="auto"/>
            </w:tcBorders>
          </w:tcPr>
          <w:p w14:paraId="7EE5741F" w14:textId="28DC952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26FFE8A2" w14:textId="4A4B387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2278D90D" w14:textId="0B7E4AA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4C82C8C6" w14:textId="383A341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7700BAA0" w14:textId="31A6434B"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6CE2EEAA" w14:textId="2EA7985F"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p w14:paraId="12CBDBB0" w14:textId="3AAEC267"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35A6539D" w14:textId="0BEFB17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6.</w:t>
            </w:r>
          </w:p>
        </w:tc>
        <w:tc>
          <w:tcPr>
            <w:tcW w:w="7005" w:type="dxa"/>
            <w:tcBorders>
              <w:top w:val="single" w:sz="8" w:space="0" w:color="auto"/>
              <w:left w:val="double" w:sz="4" w:space="0" w:color="auto"/>
              <w:bottom w:val="single" w:sz="8" w:space="0" w:color="auto"/>
              <w:right w:val="double" w:sz="4" w:space="0" w:color="auto"/>
            </w:tcBorders>
          </w:tcPr>
          <w:p w14:paraId="285D6324" w14:textId="3343ABD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Play Chess Button.</w:t>
            </w:r>
          </w:p>
          <w:p w14:paraId="5D8EA630" w14:textId="0CB12E3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User is asked to choose between a Timed </w:t>
            </w:r>
            <w:proofErr w:type="gramStart"/>
            <w:r w:rsidRPr="00E74DD7">
              <w:rPr>
                <w:rFonts w:asciiTheme="majorBidi" w:hAnsiTheme="majorBidi" w:cstheme="majorBidi"/>
                <w:color w:val="000000" w:themeColor="text1"/>
                <w:szCs w:val="24"/>
                <w:lang w:val="en-GB"/>
              </w:rPr>
              <w:t>or</w:t>
            </w:r>
            <w:proofErr w:type="gramEnd"/>
            <w:r w:rsidRPr="00E74DD7">
              <w:rPr>
                <w:rFonts w:asciiTheme="majorBidi" w:hAnsiTheme="majorBidi" w:cstheme="majorBidi"/>
                <w:color w:val="000000" w:themeColor="text1"/>
                <w:szCs w:val="24"/>
                <w:lang w:val="en-GB"/>
              </w:rPr>
              <w:t xml:space="preserve"> Untimed game.</w:t>
            </w:r>
          </w:p>
          <w:p w14:paraId="1B5087A9" w14:textId="1B69B76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asked to choose between play with Computer (AI) or Multiplayer.</w:t>
            </w:r>
          </w:p>
          <w:p w14:paraId="64FDA6AD" w14:textId="03C5A7F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If user chooses to play with computer, User will have the choice to choose between difficulty level (Easy, Medium, </w:t>
            </w:r>
            <w:proofErr w:type="gramStart"/>
            <w:r w:rsidRPr="00E74DD7">
              <w:rPr>
                <w:rFonts w:asciiTheme="majorBidi" w:hAnsiTheme="majorBidi" w:cstheme="majorBidi"/>
                <w:color w:val="000000" w:themeColor="text1"/>
                <w:szCs w:val="24"/>
                <w:lang w:val="en-GB"/>
              </w:rPr>
              <w:t>Hard</w:t>
            </w:r>
            <w:proofErr w:type="gramEnd"/>
            <w:r w:rsidRPr="00E74DD7">
              <w:rPr>
                <w:rFonts w:asciiTheme="majorBidi" w:hAnsiTheme="majorBidi" w:cstheme="majorBidi"/>
                <w:color w:val="000000" w:themeColor="text1"/>
                <w:szCs w:val="24"/>
                <w:lang w:val="en-GB"/>
              </w:rPr>
              <w:t>).</w:t>
            </w:r>
          </w:p>
          <w:p w14:paraId="7E4C83B2" w14:textId="4451427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If user chooses to play with computer, User will have the choice to pick the side,</w:t>
            </w:r>
          </w:p>
          <w:p w14:paraId="549C6D3D" w14:textId="6D30389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In multiplayer sides will be assigned randomly.</w:t>
            </w:r>
          </w:p>
          <w:p w14:paraId="50DFD538" w14:textId="0945899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will be redirected to the game board after choosing all these settings.</w:t>
            </w:r>
          </w:p>
        </w:tc>
      </w:tr>
      <w:tr w:rsidR="003B6702" w:rsidRPr="00E74DD7" w14:paraId="2396D74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3DD4930" w14:textId="1A2EB11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264E3C11" w14:textId="644B5079"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65354954" w14:textId="48FCB78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859290E" w14:textId="3A8E28AC"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1897582" w14:textId="26E12FE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45DE0AD" w14:textId="133CC24A"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0B23405" w14:textId="37EAC2EF"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221941E" w14:textId="27D3D8CC"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19E3ECC5" w14:textId="1314FCC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7E9E037" w14:textId="140DDAD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4DAAE9F" w14:textId="3E6648D5"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FAC6466" w14:textId="250CC7FD" w:rsidR="003B6702" w:rsidRDefault="003B6702" w:rsidP="003B6702">
      <w:pPr>
        <w:ind w:left="994" w:hanging="994"/>
        <w:rPr>
          <w:rFonts w:asciiTheme="majorBidi" w:hAnsiTheme="majorBidi" w:cstheme="majorBidi"/>
          <w:szCs w:val="24"/>
        </w:rPr>
      </w:pPr>
      <w:r w:rsidRPr="00E74DD7">
        <w:rPr>
          <w:rFonts w:asciiTheme="majorBidi" w:hAnsiTheme="majorBidi" w:cstheme="majorBidi"/>
          <w:szCs w:val="24"/>
        </w:rPr>
        <w:t xml:space="preserve"> </w:t>
      </w:r>
    </w:p>
    <w:p w14:paraId="7958A00E" w14:textId="77777777" w:rsidR="008C3907" w:rsidRDefault="008C3907" w:rsidP="003B6702">
      <w:pPr>
        <w:ind w:left="994" w:hanging="994"/>
        <w:rPr>
          <w:rFonts w:asciiTheme="majorBidi" w:hAnsiTheme="majorBidi" w:cstheme="majorBidi"/>
          <w:szCs w:val="24"/>
        </w:rPr>
      </w:pPr>
    </w:p>
    <w:p w14:paraId="58013551" w14:textId="77777777" w:rsidR="008C3907" w:rsidRDefault="008C3907" w:rsidP="003B6702">
      <w:pPr>
        <w:ind w:left="994" w:hanging="994"/>
        <w:rPr>
          <w:rFonts w:asciiTheme="majorBidi" w:hAnsiTheme="majorBidi" w:cstheme="majorBidi"/>
          <w:szCs w:val="24"/>
        </w:rPr>
      </w:pPr>
    </w:p>
    <w:p w14:paraId="4167448F" w14:textId="77777777" w:rsidR="008C3907" w:rsidRPr="00E74DD7" w:rsidRDefault="008C3907" w:rsidP="003B6702">
      <w:pPr>
        <w:ind w:left="994" w:hanging="994"/>
        <w:rPr>
          <w:rFonts w:asciiTheme="majorBidi" w:hAnsiTheme="majorBidi" w:cstheme="majorBidi"/>
        </w:rPr>
      </w:pPr>
    </w:p>
    <w:p w14:paraId="6119F43F" w14:textId="1E2804B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43B33ADA"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25BFFA7E" w14:textId="5860A03F"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2CAE1ED3" w14:textId="233BF2D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Play Checkers</w:t>
            </w:r>
          </w:p>
        </w:tc>
      </w:tr>
      <w:tr w:rsidR="003B6702" w:rsidRPr="00E74DD7" w14:paraId="3B99B5C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442A27B" w14:textId="3784190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18638AC3" w14:textId="478FF83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24</w:t>
            </w:r>
          </w:p>
          <w:p w14:paraId="1481DD64" w14:textId="0F00F6F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25</w:t>
            </w:r>
          </w:p>
          <w:p w14:paraId="57C1AECB" w14:textId="5D21E19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26</w:t>
            </w:r>
          </w:p>
          <w:p w14:paraId="30F40C1A" w14:textId="73D0F78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27</w:t>
            </w:r>
          </w:p>
          <w:p w14:paraId="0BD235BE" w14:textId="1E45F1A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28</w:t>
            </w:r>
          </w:p>
          <w:p w14:paraId="0DA22D7F" w14:textId="0533876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29</w:t>
            </w:r>
          </w:p>
        </w:tc>
      </w:tr>
      <w:tr w:rsidR="003B6702" w:rsidRPr="00E74DD7" w14:paraId="11EB34D4"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119769B" w14:textId="1A23445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75430D87" w14:textId="279274A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To start a new Checkers game.</w:t>
            </w:r>
          </w:p>
        </w:tc>
      </w:tr>
      <w:tr w:rsidR="003B6702" w:rsidRPr="00E74DD7" w14:paraId="7651F8B8"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2F16A6A" w14:textId="5708ECD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7E3FC133" w14:textId="77777777" w:rsidTr="003B6702">
        <w:tc>
          <w:tcPr>
            <w:tcW w:w="2640" w:type="dxa"/>
            <w:tcBorders>
              <w:top w:val="single" w:sz="8" w:space="0" w:color="auto"/>
              <w:left w:val="double" w:sz="4" w:space="0" w:color="auto"/>
              <w:bottom w:val="single" w:sz="8" w:space="0" w:color="auto"/>
              <w:right w:val="double" w:sz="4" w:space="0" w:color="auto"/>
            </w:tcBorders>
          </w:tcPr>
          <w:p w14:paraId="45465FA8" w14:textId="30E4589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182C6ECD" w14:textId="47ED624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306ADF70" w14:textId="77777777" w:rsidTr="003B6702">
        <w:tc>
          <w:tcPr>
            <w:tcW w:w="2640" w:type="dxa"/>
            <w:tcBorders>
              <w:top w:val="single" w:sz="8" w:space="0" w:color="auto"/>
              <w:left w:val="double" w:sz="4" w:space="0" w:color="auto"/>
              <w:bottom w:val="single" w:sz="8" w:space="0" w:color="auto"/>
              <w:right w:val="double" w:sz="4" w:space="0" w:color="auto"/>
            </w:tcBorders>
          </w:tcPr>
          <w:p w14:paraId="2AFEFAD8" w14:textId="360F859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3CD48783" w14:textId="374484D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1ED8E7A1"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EA09FB4" w14:textId="159F551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6EAFAC80"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0C6FBB47" w14:textId="31CF848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52F8DC62" w14:textId="73F9E98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B5C90E5" w14:textId="7C9C289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523D7BE4" w14:textId="395C8A9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547094B3" w14:textId="7D45709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6B4BDA98" w14:textId="63D1ED7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20C328AF" w14:textId="7873352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27322F78" w14:textId="5CFE6D2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clicked the Play Checkers button.</w:t>
            </w:r>
          </w:p>
          <w:p w14:paraId="0E3F5889" w14:textId="4269F545"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7B3CFB16"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528A641" w14:textId="04D14B6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31BB5948" w14:textId="77777777" w:rsidTr="003B6702">
        <w:tc>
          <w:tcPr>
            <w:tcW w:w="2640" w:type="dxa"/>
            <w:tcBorders>
              <w:top w:val="single" w:sz="8" w:space="0" w:color="auto"/>
              <w:left w:val="double" w:sz="4" w:space="0" w:color="auto"/>
              <w:bottom w:val="single" w:sz="8" w:space="0" w:color="auto"/>
              <w:right w:val="double" w:sz="4" w:space="0" w:color="auto"/>
            </w:tcBorders>
          </w:tcPr>
          <w:p w14:paraId="7CF37E48" w14:textId="1205CF3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4218E371" w14:textId="25BF7E4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Checkers game begins with the user’s chosen settings.</w:t>
            </w:r>
          </w:p>
        </w:tc>
      </w:tr>
      <w:tr w:rsidR="003B6702" w:rsidRPr="00E74DD7" w14:paraId="74E3447C" w14:textId="77777777" w:rsidTr="003B6702">
        <w:tc>
          <w:tcPr>
            <w:tcW w:w="2640" w:type="dxa"/>
            <w:tcBorders>
              <w:top w:val="single" w:sz="8" w:space="0" w:color="auto"/>
              <w:left w:val="double" w:sz="4" w:space="0" w:color="auto"/>
              <w:bottom w:val="single" w:sz="8" w:space="0" w:color="auto"/>
              <w:right w:val="double" w:sz="4" w:space="0" w:color="auto"/>
            </w:tcBorders>
          </w:tcPr>
          <w:p w14:paraId="4208E18E" w14:textId="28EF604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6080AF10" w14:textId="4A8A535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In </w:t>
            </w:r>
            <w:proofErr w:type="gramStart"/>
            <w:r w:rsidRPr="00E74DD7">
              <w:rPr>
                <w:rFonts w:asciiTheme="majorBidi" w:hAnsiTheme="majorBidi" w:cstheme="majorBidi"/>
                <w:color w:val="000000" w:themeColor="text1"/>
                <w:szCs w:val="24"/>
                <w:lang w:val="en-GB"/>
              </w:rPr>
              <w:t>multiplayer(</w:t>
            </w:r>
            <w:proofErr w:type="gramEnd"/>
            <w:r w:rsidRPr="00E74DD7">
              <w:rPr>
                <w:rFonts w:asciiTheme="majorBidi" w:hAnsiTheme="majorBidi" w:cstheme="majorBidi"/>
                <w:color w:val="000000" w:themeColor="text1"/>
                <w:szCs w:val="24"/>
                <w:lang w:val="en-GB"/>
              </w:rPr>
              <w:t xml:space="preserve">online) mode when there is no available player to match. </w:t>
            </w:r>
          </w:p>
        </w:tc>
      </w:tr>
      <w:tr w:rsidR="003B6702" w:rsidRPr="00E74DD7" w14:paraId="4587710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E809605" w14:textId="61A285B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6A5A697D" w14:textId="71BB5A9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Play Checkers button.</w:t>
            </w:r>
          </w:p>
        </w:tc>
      </w:tr>
      <w:tr w:rsidR="003B6702" w:rsidRPr="00E74DD7" w14:paraId="7AAB399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63F381B" w14:textId="6E7CD09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42E17016" w14:textId="10CF6B6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1BF4CD4A"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EBE8A25" w14:textId="492A509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67192E0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3E9EC625" w14:textId="22008DB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7250D0CB" w14:textId="35BF018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5DFE4242" w14:textId="77777777" w:rsidTr="003B6702">
        <w:tc>
          <w:tcPr>
            <w:tcW w:w="2640" w:type="dxa"/>
            <w:tcBorders>
              <w:top w:val="single" w:sz="8" w:space="0" w:color="auto"/>
              <w:left w:val="double" w:sz="4" w:space="0" w:color="auto"/>
              <w:bottom w:val="single" w:sz="8" w:space="0" w:color="auto"/>
              <w:right w:val="double" w:sz="4" w:space="0" w:color="auto"/>
            </w:tcBorders>
          </w:tcPr>
          <w:p w14:paraId="50033563" w14:textId="3EEFEDE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2884C63C" w14:textId="19B0EDD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7358AD96" w14:textId="48A9C90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7CE271E7" w14:textId="656F3D16"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0CCD7236" w14:textId="29F8685A"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58A63ABF" w14:textId="3A41068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tc>
        <w:tc>
          <w:tcPr>
            <w:tcW w:w="7005" w:type="dxa"/>
            <w:tcBorders>
              <w:top w:val="single" w:sz="8" w:space="0" w:color="auto"/>
              <w:left w:val="double" w:sz="4" w:space="0" w:color="auto"/>
              <w:bottom w:val="single" w:sz="8" w:space="0" w:color="auto"/>
              <w:right w:val="double" w:sz="4" w:space="0" w:color="auto"/>
            </w:tcBorders>
          </w:tcPr>
          <w:p w14:paraId="27D93AFC" w14:textId="721FD32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Play Checkers Button.</w:t>
            </w:r>
          </w:p>
          <w:p w14:paraId="47D678FD" w14:textId="0E8C6E6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User is asked to choose between a Timed </w:t>
            </w:r>
            <w:proofErr w:type="gramStart"/>
            <w:r w:rsidRPr="00E74DD7">
              <w:rPr>
                <w:rFonts w:asciiTheme="majorBidi" w:hAnsiTheme="majorBidi" w:cstheme="majorBidi"/>
                <w:color w:val="000000" w:themeColor="text1"/>
                <w:szCs w:val="24"/>
                <w:lang w:val="en-GB"/>
              </w:rPr>
              <w:t>or</w:t>
            </w:r>
            <w:proofErr w:type="gramEnd"/>
            <w:r w:rsidRPr="00E74DD7">
              <w:rPr>
                <w:rFonts w:asciiTheme="majorBidi" w:hAnsiTheme="majorBidi" w:cstheme="majorBidi"/>
                <w:color w:val="000000" w:themeColor="text1"/>
                <w:szCs w:val="24"/>
                <w:lang w:val="en-GB"/>
              </w:rPr>
              <w:t xml:space="preserve"> Untimed game.</w:t>
            </w:r>
          </w:p>
          <w:p w14:paraId="17676123" w14:textId="7433A38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asked to choose between play with Computer (AI) or Multiplayer.</w:t>
            </w:r>
          </w:p>
          <w:p w14:paraId="3948AE3A" w14:textId="3E70573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If user chooses to play with computer, User will have the choice to choose between difficulty level (Easy, Medium, </w:t>
            </w:r>
            <w:proofErr w:type="gramStart"/>
            <w:r w:rsidRPr="00E74DD7">
              <w:rPr>
                <w:rFonts w:asciiTheme="majorBidi" w:hAnsiTheme="majorBidi" w:cstheme="majorBidi"/>
                <w:color w:val="000000" w:themeColor="text1"/>
                <w:szCs w:val="24"/>
                <w:lang w:val="en-GB"/>
              </w:rPr>
              <w:t>Hard</w:t>
            </w:r>
            <w:proofErr w:type="gramEnd"/>
            <w:r w:rsidRPr="00E74DD7">
              <w:rPr>
                <w:rFonts w:asciiTheme="majorBidi" w:hAnsiTheme="majorBidi" w:cstheme="majorBidi"/>
                <w:color w:val="000000" w:themeColor="text1"/>
                <w:szCs w:val="24"/>
                <w:lang w:val="en-GB"/>
              </w:rPr>
              <w:t>).</w:t>
            </w:r>
          </w:p>
          <w:p w14:paraId="45D17572" w14:textId="0A5A010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will be redirected to the game board after choosing all these settings.</w:t>
            </w:r>
          </w:p>
        </w:tc>
      </w:tr>
      <w:tr w:rsidR="003B6702" w:rsidRPr="00E74DD7" w14:paraId="4F8966E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C4EED54" w14:textId="0D1E875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w:t>
            </w:r>
          </w:p>
        </w:tc>
        <w:tc>
          <w:tcPr>
            <w:tcW w:w="7005" w:type="dxa"/>
            <w:tcBorders>
              <w:top w:val="single" w:sz="8" w:space="0" w:color="auto"/>
              <w:left w:val="double" w:sz="4" w:space="0" w:color="auto"/>
              <w:bottom w:val="single" w:sz="8" w:space="0" w:color="auto"/>
              <w:right w:val="double" w:sz="4" w:space="0" w:color="auto"/>
            </w:tcBorders>
          </w:tcPr>
          <w:p w14:paraId="6D38B3CB" w14:textId="0A5E2533"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671DA053" w14:textId="4748F76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A489BFA" w14:textId="45339375"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BFCF282" w14:textId="04FAD128" w:rsidR="003B6702" w:rsidRPr="00E74DD7" w:rsidRDefault="5F59F5FC" w:rsidP="5F59F5FC">
      <w:pPr>
        <w:pStyle w:val="Heading2"/>
        <w:numPr>
          <w:ilvl w:val="1"/>
          <w:numId w:val="0"/>
        </w:numPr>
        <w:rPr>
          <w:rFonts w:asciiTheme="majorBidi" w:hAnsiTheme="majorBidi" w:cstheme="majorBidi"/>
        </w:rPr>
      </w:pPr>
      <w:r w:rsidRPr="00E74DD7">
        <w:rPr>
          <w:rFonts w:asciiTheme="majorBidi" w:eastAsia="Arial" w:hAnsiTheme="majorBidi" w:cstheme="majorBidi"/>
          <w:bCs/>
          <w:szCs w:val="28"/>
        </w:rPr>
        <w:t xml:space="preserve"> </w:t>
      </w:r>
    </w:p>
    <w:p w14:paraId="71D9E64A" w14:textId="331E8A2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66DCBAD" w14:textId="3365D68C" w:rsidR="003B6702" w:rsidRPr="00361BDA" w:rsidRDefault="5F59F5FC" w:rsidP="00361BDA">
      <w:pPr>
        <w:pStyle w:val="Heading2"/>
      </w:pPr>
      <w:bookmarkStart w:id="111" w:name="_Toc85147733"/>
      <w:r w:rsidRPr="00361BDA">
        <w:rPr>
          <w:rFonts w:eastAsia="Arial"/>
        </w:rPr>
        <w:t>In – Game Features</w:t>
      </w:r>
      <w:bookmarkEnd w:id="111"/>
    </w:p>
    <w:p w14:paraId="098B7C98" w14:textId="262C4D02" w:rsidR="003B6702" w:rsidRDefault="003B6702" w:rsidP="009A3E8C">
      <w:pPr>
        <w:pStyle w:val="Heading3"/>
        <w:rPr>
          <w:rFonts w:eastAsia="Arial"/>
        </w:rPr>
      </w:pPr>
      <w:r w:rsidRPr="00E74DD7">
        <w:rPr>
          <w:rFonts w:eastAsia="Arial"/>
        </w:rPr>
        <w:t>Description and Priority</w:t>
      </w:r>
    </w:p>
    <w:p w14:paraId="3CFF38A1" w14:textId="77777777" w:rsidR="009A3E8C" w:rsidRPr="00E74DD7" w:rsidRDefault="009A3E8C">
      <w:pPr>
        <w:rPr>
          <w:rFonts w:asciiTheme="majorBidi" w:hAnsiTheme="majorBidi" w:cstheme="majorBidi"/>
        </w:rPr>
      </w:pPr>
    </w:p>
    <w:p w14:paraId="757BB749" w14:textId="000DBA85"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In Game Features allows the user to undo previous move or to take a hint for current move. It is a low priority feature as the game can be functioned without these features as well.</w:t>
      </w:r>
    </w:p>
    <w:p w14:paraId="2DDE6307" w14:textId="2D29FEDF"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 </w:t>
      </w:r>
    </w:p>
    <w:p w14:paraId="1B61F561" w14:textId="3412E144" w:rsidR="003B6702" w:rsidRDefault="003B6702" w:rsidP="009A3E8C">
      <w:pPr>
        <w:pStyle w:val="Heading3"/>
        <w:rPr>
          <w:rFonts w:eastAsia="Arial"/>
        </w:rPr>
      </w:pPr>
      <w:r w:rsidRPr="00E74DD7">
        <w:rPr>
          <w:rFonts w:eastAsia="Arial"/>
        </w:rPr>
        <w:lastRenderedPageBreak/>
        <w:t>Stimulus/Response Sequences</w:t>
      </w:r>
    </w:p>
    <w:p w14:paraId="7F607FC7" w14:textId="77777777" w:rsidR="009A3E8C" w:rsidRPr="00E74DD7" w:rsidRDefault="009A3E8C" w:rsidP="003B6702">
      <w:pPr>
        <w:ind w:firstLine="86"/>
        <w:rPr>
          <w:rFonts w:asciiTheme="majorBidi" w:hAnsiTheme="majorBidi" w:cstheme="majorBidi"/>
        </w:rPr>
      </w:pPr>
    </w:p>
    <w:p w14:paraId="635F47F6" w14:textId="72F0B355"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User will have the icons to undo their move or to take a hint for any move while the user is playing the game.</w:t>
      </w:r>
    </w:p>
    <w:p w14:paraId="0A6E705A" w14:textId="70431D0A" w:rsidR="003B6702" w:rsidRPr="00E74DD7" w:rsidRDefault="003B6702" w:rsidP="003B6702">
      <w:pPr>
        <w:ind w:firstLine="86"/>
        <w:rPr>
          <w:rFonts w:asciiTheme="majorBidi" w:hAnsiTheme="majorBidi" w:cstheme="majorBidi"/>
        </w:rPr>
      </w:pPr>
      <w:proofErr w:type="gramStart"/>
      <w:r w:rsidRPr="00E74DD7">
        <w:rPr>
          <w:rFonts w:asciiTheme="majorBidi" w:eastAsia="Arial" w:hAnsiTheme="majorBidi" w:cstheme="majorBidi"/>
          <w:b/>
          <w:bCs/>
          <w:sz w:val="26"/>
          <w:szCs w:val="26"/>
        </w:rPr>
        <w:t>4.3.3  Functional</w:t>
      </w:r>
      <w:proofErr w:type="gramEnd"/>
      <w:r w:rsidRPr="00E74DD7">
        <w:rPr>
          <w:rFonts w:asciiTheme="majorBidi" w:eastAsia="Arial" w:hAnsiTheme="majorBidi" w:cstheme="majorBidi"/>
          <w:b/>
          <w:bCs/>
          <w:sz w:val="26"/>
          <w:szCs w:val="26"/>
        </w:rPr>
        <w:t xml:space="preserve"> Requirements</w:t>
      </w:r>
    </w:p>
    <w:p w14:paraId="47732E18" w14:textId="10FC764F"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REQ-30: User shall be able to undo their previous move.</w:t>
      </w:r>
    </w:p>
    <w:p w14:paraId="47B9E79A" w14:textId="41E2EB2B"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REQ-31: User shall be able to take the hint for their current move.</w:t>
      </w:r>
    </w:p>
    <w:p w14:paraId="5A81BC67" w14:textId="41E9881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9D5BDE6" w14:textId="4E2CAC3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F5B2B8A" w14:textId="6F7BEDB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96C934C" w14:textId="7401DA5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A701845" w14:textId="256325A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949ED67" w14:textId="3A6B7D7B"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3A9D3E6" w14:textId="38122546"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2FB3367" w14:textId="6BF2C98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9397835" w14:textId="47836C53"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10B3023" w14:textId="3B8A5D9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F053094" w14:textId="725040D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E688D95" w14:textId="6D2F92C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BEA8918" w14:textId="5849197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D12BD66" w14:textId="442CD1E5"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E7F50EA" w14:textId="5EC3D024"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7A0C5F4" w14:textId="3B95393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9C643CA" w14:textId="465FED3A"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DFF7599" w14:textId="32B0C858"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3199FB0" w14:textId="09A4CFA3"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3C0F540" w14:textId="6551114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C9FEC5C" w14:textId="390D313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4AA4D40" w14:textId="2C166FB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DF2EC68" w14:textId="4075FA8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B280EB3" w14:textId="76BB5AD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6C84C68" w14:textId="165168B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78A05E8" w14:textId="317E414B"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CB87746" w14:textId="103E2B94" w:rsidR="003B6702" w:rsidRDefault="003B6702">
      <w:pPr>
        <w:rPr>
          <w:rFonts w:asciiTheme="majorBidi" w:hAnsiTheme="majorBidi" w:cstheme="majorBidi"/>
          <w:szCs w:val="24"/>
        </w:rPr>
      </w:pPr>
      <w:r w:rsidRPr="00E74DD7">
        <w:rPr>
          <w:rFonts w:asciiTheme="majorBidi" w:hAnsiTheme="majorBidi" w:cstheme="majorBidi"/>
          <w:szCs w:val="24"/>
        </w:rPr>
        <w:t xml:space="preserve"> </w:t>
      </w:r>
    </w:p>
    <w:p w14:paraId="185F8CAF" w14:textId="77777777" w:rsidR="0029794F" w:rsidRDefault="0029794F">
      <w:pPr>
        <w:rPr>
          <w:rFonts w:asciiTheme="majorBidi" w:hAnsiTheme="majorBidi" w:cstheme="majorBidi"/>
          <w:szCs w:val="24"/>
        </w:rPr>
      </w:pPr>
    </w:p>
    <w:p w14:paraId="24A4CFA5" w14:textId="77777777" w:rsidR="0029794F" w:rsidRDefault="0029794F">
      <w:pPr>
        <w:rPr>
          <w:rFonts w:asciiTheme="majorBidi" w:hAnsiTheme="majorBidi" w:cstheme="majorBidi"/>
          <w:szCs w:val="24"/>
        </w:rPr>
      </w:pPr>
    </w:p>
    <w:p w14:paraId="61BEBE03" w14:textId="77777777" w:rsidR="0029794F" w:rsidRDefault="0029794F">
      <w:pPr>
        <w:rPr>
          <w:rFonts w:asciiTheme="majorBidi" w:hAnsiTheme="majorBidi" w:cstheme="majorBidi"/>
          <w:szCs w:val="24"/>
        </w:rPr>
      </w:pPr>
    </w:p>
    <w:p w14:paraId="6D8C6775" w14:textId="77777777" w:rsidR="0029794F" w:rsidRDefault="0029794F">
      <w:pPr>
        <w:rPr>
          <w:rFonts w:asciiTheme="majorBidi" w:hAnsiTheme="majorBidi" w:cstheme="majorBidi"/>
          <w:szCs w:val="24"/>
        </w:rPr>
      </w:pPr>
    </w:p>
    <w:p w14:paraId="3E69E2B3" w14:textId="77777777" w:rsidR="0029794F" w:rsidRDefault="0029794F">
      <w:pPr>
        <w:rPr>
          <w:rFonts w:asciiTheme="majorBidi" w:hAnsiTheme="majorBidi" w:cstheme="majorBidi"/>
          <w:szCs w:val="24"/>
        </w:rPr>
      </w:pPr>
    </w:p>
    <w:p w14:paraId="7F2AB5C7" w14:textId="77777777" w:rsidR="0029794F" w:rsidRDefault="0029794F">
      <w:pPr>
        <w:rPr>
          <w:rFonts w:asciiTheme="majorBidi" w:hAnsiTheme="majorBidi" w:cstheme="majorBidi"/>
          <w:szCs w:val="24"/>
        </w:rPr>
      </w:pPr>
    </w:p>
    <w:p w14:paraId="248CA1CF" w14:textId="77777777" w:rsidR="0029794F" w:rsidRDefault="0029794F">
      <w:pPr>
        <w:rPr>
          <w:rFonts w:asciiTheme="majorBidi" w:hAnsiTheme="majorBidi" w:cstheme="majorBidi"/>
          <w:szCs w:val="24"/>
        </w:rPr>
      </w:pPr>
    </w:p>
    <w:p w14:paraId="42284842" w14:textId="77777777" w:rsidR="0029794F" w:rsidRDefault="0029794F">
      <w:pPr>
        <w:rPr>
          <w:rFonts w:asciiTheme="majorBidi" w:hAnsiTheme="majorBidi" w:cstheme="majorBidi"/>
          <w:szCs w:val="24"/>
        </w:rPr>
      </w:pPr>
    </w:p>
    <w:p w14:paraId="1E68DF73" w14:textId="77777777" w:rsidR="0029794F" w:rsidRDefault="0029794F">
      <w:pPr>
        <w:rPr>
          <w:rFonts w:asciiTheme="majorBidi" w:hAnsiTheme="majorBidi" w:cstheme="majorBidi"/>
          <w:szCs w:val="24"/>
        </w:rPr>
      </w:pPr>
    </w:p>
    <w:p w14:paraId="3850FF97" w14:textId="77777777" w:rsidR="0029794F" w:rsidRDefault="0029794F">
      <w:pPr>
        <w:rPr>
          <w:rFonts w:asciiTheme="majorBidi" w:hAnsiTheme="majorBidi" w:cstheme="majorBidi"/>
          <w:szCs w:val="24"/>
        </w:rPr>
      </w:pPr>
    </w:p>
    <w:p w14:paraId="166A2245" w14:textId="77777777" w:rsidR="0029794F" w:rsidRDefault="0029794F">
      <w:pPr>
        <w:rPr>
          <w:rFonts w:asciiTheme="majorBidi" w:hAnsiTheme="majorBidi" w:cstheme="majorBidi"/>
          <w:szCs w:val="24"/>
        </w:rPr>
      </w:pPr>
    </w:p>
    <w:p w14:paraId="00B15F74" w14:textId="77777777" w:rsidR="0029794F" w:rsidRPr="00E74DD7" w:rsidRDefault="0029794F">
      <w:pPr>
        <w:rPr>
          <w:rFonts w:asciiTheme="majorBidi" w:hAnsiTheme="majorBidi" w:cstheme="majorBidi"/>
        </w:rPr>
      </w:pPr>
    </w:p>
    <w:p w14:paraId="30CE4CC0" w14:textId="05D290A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3FA98A1" w14:textId="25258B33"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9D2C6A1" w14:textId="1AB4038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B4C99E8" w14:textId="706C33A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AAD8ED5" w14:textId="34038353"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DD25008" w14:textId="1FD9DB0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478DF79" w14:textId="7CB70BA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5058FEB1"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2608A7A4" w14:textId="04C8A657"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71F8618D" w14:textId="2EB58E3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In-game Features</w:t>
            </w:r>
          </w:p>
        </w:tc>
      </w:tr>
      <w:tr w:rsidR="003B6702" w:rsidRPr="00E74DD7" w14:paraId="03402760"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B15CAA7" w14:textId="5E2590E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3412206C" w14:textId="2E6EEF2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30</w:t>
            </w:r>
          </w:p>
          <w:p w14:paraId="71CA63AE" w14:textId="6F90DFB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31</w:t>
            </w:r>
          </w:p>
        </w:tc>
      </w:tr>
      <w:tr w:rsidR="003B6702" w:rsidRPr="00E74DD7" w14:paraId="66B7616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FC4CEA5" w14:textId="291D5E8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16F9AFD7" w14:textId="78CF440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can undo or take a hint for their moves.</w:t>
            </w:r>
          </w:p>
        </w:tc>
      </w:tr>
      <w:tr w:rsidR="003B6702" w:rsidRPr="00E74DD7" w14:paraId="486C185B"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8F5BB00" w14:textId="5385D4B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36566331" w14:textId="77777777" w:rsidTr="003B6702">
        <w:tc>
          <w:tcPr>
            <w:tcW w:w="2640" w:type="dxa"/>
            <w:tcBorders>
              <w:top w:val="single" w:sz="8" w:space="0" w:color="auto"/>
              <w:left w:val="double" w:sz="4" w:space="0" w:color="auto"/>
              <w:bottom w:val="single" w:sz="8" w:space="0" w:color="auto"/>
              <w:right w:val="double" w:sz="4" w:space="0" w:color="auto"/>
            </w:tcBorders>
          </w:tcPr>
          <w:p w14:paraId="5F861A3F" w14:textId="03BC94C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0CFA3CE8" w14:textId="6BBF174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5AF59749" w14:textId="77777777" w:rsidTr="003B6702">
        <w:tc>
          <w:tcPr>
            <w:tcW w:w="2640" w:type="dxa"/>
            <w:tcBorders>
              <w:top w:val="single" w:sz="8" w:space="0" w:color="auto"/>
              <w:left w:val="double" w:sz="4" w:space="0" w:color="auto"/>
              <w:bottom w:val="single" w:sz="8" w:space="0" w:color="auto"/>
              <w:right w:val="double" w:sz="4" w:space="0" w:color="auto"/>
            </w:tcBorders>
          </w:tcPr>
          <w:p w14:paraId="0D5EBC3D" w14:textId="489BBFB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676A01E0" w14:textId="2963BD5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Database</w:t>
            </w:r>
          </w:p>
        </w:tc>
      </w:tr>
      <w:tr w:rsidR="003B6702" w:rsidRPr="00E74DD7" w14:paraId="5A03816D"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A97121C" w14:textId="6CF3571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28DA2451" w14:textId="77777777" w:rsidTr="003B6702">
        <w:trPr>
          <w:trHeight w:val="705"/>
        </w:trPr>
        <w:tc>
          <w:tcPr>
            <w:tcW w:w="2640" w:type="dxa"/>
            <w:tcBorders>
              <w:top w:val="single" w:sz="8" w:space="0" w:color="auto"/>
              <w:left w:val="double" w:sz="4" w:space="0" w:color="auto"/>
              <w:bottom w:val="single" w:sz="8" w:space="0" w:color="auto"/>
              <w:right w:val="double" w:sz="4" w:space="0" w:color="auto"/>
            </w:tcBorders>
          </w:tcPr>
          <w:p w14:paraId="19CD1F45" w14:textId="0A6421E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04A2C801" w14:textId="5D2C8B1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DB91581" w14:textId="0F585933"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555ED704" w14:textId="0432110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73C64F3C" w14:textId="2306CCB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1C7C8058" w14:textId="69594C0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12108F55" w14:textId="27792C4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2990C512" w14:textId="27F035B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must be in the game.</w:t>
            </w:r>
          </w:p>
          <w:p w14:paraId="5F8450AF" w14:textId="303EC9D1"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43EE1F62"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9AF324D" w14:textId="24B375C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4841F247" w14:textId="77777777" w:rsidTr="003B6702">
        <w:tc>
          <w:tcPr>
            <w:tcW w:w="2640" w:type="dxa"/>
            <w:tcBorders>
              <w:top w:val="single" w:sz="8" w:space="0" w:color="auto"/>
              <w:left w:val="double" w:sz="4" w:space="0" w:color="auto"/>
              <w:bottom w:val="single" w:sz="8" w:space="0" w:color="auto"/>
              <w:right w:val="double" w:sz="4" w:space="0" w:color="auto"/>
            </w:tcBorders>
          </w:tcPr>
          <w:p w14:paraId="73373610" w14:textId="0EF0ADA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5F6ED44D" w14:textId="1D8DC2E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able to undo or take a hint for their moves successfully.</w:t>
            </w:r>
          </w:p>
        </w:tc>
      </w:tr>
      <w:tr w:rsidR="003B6702" w:rsidRPr="00E74DD7" w14:paraId="10B8D137" w14:textId="77777777" w:rsidTr="003B6702">
        <w:tc>
          <w:tcPr>
            <w:tcW w:w="2640" w:type="dxa"/>
            <w:tcBorders>
              <w:top w:val="single" w:sz="8" w:space="0" w:color="auto"/>
              <w:left w:val="double" w:sz="4" w:space="0" w:color="auto"/>
              <w:bottom w:val="single" w:sz="8" w:space="0" w:color="auto"/>
              <w:right w:val="double" w:sz="4" w:space="0" w:color="auto"/>
            </w:tcBorders>
          </w:tcPr>
          <w:p w14:paraId="5CF9E712" w14:textId="609D5A5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486924E9" w14:textId="5D05140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unable to undo or take a hint for their move due to system/database error.</w:t>
            </w:r>
          </w:p>
        </w:tc>
      </w:tr>
      <w:tr w:rsidR="003B6702" w:rsidRPr="00E74DD7" w14:paraId="569DD21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6381F02" w14:textId="4D35B51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3153CAB4" w14:textId="161BA60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undo or take a hint icon.</w:t>
            </w:r>
          </w:p>
        </w:tc>
      </w:tr>
      <w:tr w:rsidR="003B6702" w:rsidRPr="00E74DD7" w14:paraId="2AE115DA"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BE33CB4" w14:textId="5F1FD56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70E3DBCB" w14:textId="77F8DA3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19F5EFCB"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60B755B" w14:textId="4E2B99A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35571A0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3808B60E" w14:textId="1BEAB7D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5C160751" w14:textId="2F26E2B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63CBC99F" w14:textId="77777777" w:rsidTr="003B6702">
        <w:tc>
          <w:tcPr>
            <w:tcW w:w="2640" w:type="dxa"/>
            <w:tcBorders>
              <w:top w:val="single" w:sz="8" w:space="0" w:color="auto"/>
              <w:left w:val="double" w:sz="4" w:space="0" w:color="auto"/>
              <w:bottom w:val="double" w:sz="4" w:space="0" w:color="auto"/>
              <w:right w:val="double" w:sz="4" w:space="0" w:color="auto"/>
            </w:tcBorders>
          </w:tcPr>
          <w:p w14:paraId="4D93911A" w14:textId="11F2156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6B2B9924" w14:textId="74FF6D4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74AE74C9" w14:textId="6A46DB0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79680EC8" w14:textId="1D6AB3B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09422339" w14:textId="2738216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5.</w:t>
            </w:r>
          </w:p>
          <w:p w14:paraId="2EFAE7F6" w14:textId="6FA44494"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6.</w:t>
            </w:r>
          </w:p>
        </w:tc>
        <w:tc>
          <w:tcPr>
            <w:tcW w:w="7005" w:type="dxa"/>
            <w:tcBorders>
              <w:top w:val="single" w:sz="8" w:space="0" w:color="auto"/>
              <w:left w:val="double" w:sz="4" w:space="0" w:color="auto"/>
              <w:bottom w:val="double" w:sz="4" w:space="0" w:color="auto"/>
              <w:right w:val="double" w:sz="4" w:space="0" w:color="auto"/>
            </w:tcBorders>
          </w:tcPr>
          <w:p w14:paraId="5CA2B7E9" w14:textId="24EDA21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playing the game.</w:t>
            </w:r>
          </w:p>
          <w:p w14:paraId="15673FEE" w14:textId="053B022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If user clicks on the Undo icon.</w:t>
            </w:r>
          </w:p>
          <w:p w14:paraId="66EF7ACE" w14:textId="364B32A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will prompt to confirm Undo.</w:t>
            </w:r>
          </w:p>
          <w:p w14:paraId="079BA2A8" w14:textId="6CC514D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If user confirms, their previous move will be deleted.</w:t>
            </w:r>
          </w:p>
          <w:p w14:paraId="5336115C" w14:textId="1FDA496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If user clicks on the Take a Hint icon.</w:t>
            </w:r>
          </w:p>
          <w:p w14:paraId="2DCA9AAA" w14:textId="456924A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will display the hint for the current move.</w:t>
            </w:r>
          </w:p>
        </w:tc>
      </w:tr>
    </w:tbl>
    <w:p w14:paraId="70055E22" w14:textId="47C4329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EA53B67" w14:textId="223B4C28"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FDE94D0" w14:textId="6C152890"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10FC94D" w14:textId="6EFFC77E" w:rsidR="003B6702" w:rsidRPr="00E74DD7" w:rsidRDefault="5F59F5FC" w:rsidP="5F59F5FC">
      <w:pPr>
        <w:pStyle w:val="Heading2"/>
        <w:numPr>
          <w:ilvl w:val="1"/>
          <w:numId w:val="0"/>
        </w:numPr>
        <w:rPr>
          <w:rFonts w:asciiTheme="majorBidi" w:hAnsiTheme="majorBidi" w:cstheme="majorBidi"/>
        </w:rPr>
      </w:pPr>
      <w:r w:rsidRPr="00E74DD7">
        <w:rPr>
          <w:rFonts w:asciiTheme="majorBidi" w:eastAsia="Arial" w:hAnsiTheme="majorBidi" w:cstheme="majorBidi"/>
          <w:bCs/>
          <w:szCs w:val="28"/>
        </w:rPr>
        <w:t xml:space="preserve"> </w:t>
      </w:r>
    </w:p>
    <w:p w14:paraId="1E273C98" w14:textId="7FCACDE0"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61CADAC" w14:textId="151FA9FE" w:rsidR="003B6702" w:rsidRPr="00E74DD7" w:rsidRDefault="5F59F5FC" w:rsidP="006825BA">
      <w:pPr>
        <w:pStyle w:val="Heading2"/>
      </w:pPr>
      <w:r w:rsidRPr="00E74DD7">
        <w:rPr>
          <w:sz w:val="24"/>
          <w:szCs w:val="24"/>
        </w:rPr>
        <w:t xml:space="preserve"> </w:t>
      </w:r>
      <w:bookmarkStart w:id="112" w:name="_Toc85147734"/>
      <w:r w:rsidRPr="00E74DD7">
        <w:rPr>
          <w:rFonts w:eastAsia="Arial"/>
        </w:rPr>
        <w:t>Pause Menu</w:t>
      </w:r>
      <w:bookmarkEnd w:id="112"/>
      <w:r w:rsidRPr="00E74DD7">
        <w:rPr>
          <w:rFonts w:eastAsia="Arial"/>
        </w:rPr>
        <w:t xml:space="preserve"> </w:t>
      </w:r>
    </w:p>
    <w:p w14:paraId="7B8D3A55" w14:textId="1CABB21E" w:rsidR="5F59F5FC" w:rsidRPr="00E74DD7" w:rsidRDefault="5F59F5FC" w:rsidP="5F59F5FC">
      <w:pPr>
        <w:rPr>
          <w:rFonts w:asciiTheme="majorBidi" w:hAnsiTheme="majorBidi" w:cstheme="majorBidi"/>
          <w:b/>
          <w:bCs/>
          <w:szCs w:val="24"/>
        </w:rPr>
      </w:pPr>
    </w:p>
    <w:p w14:paraId="584DDD8B" w14:textId="61A73C0C" w:rsidR="003B6702" w:rsidRPr="00E74DD7" w:rsidRDefault="003B6702">
      <w:pPr>
        <w:rPr>
          <w:rFonts w:asciiTheme="majorBidi" w:hAnsiTheme="majorBidi" w:cstheme="majorBidi"/>
        </w:rPr>
      </w:pPr>
      <w:proofErr w:type="gramStart"/>
      <w:r w:rsidRPr="00E74DD7">
        <w:rPr>
          <w:rFonts w:asciiTheme="majorBidi" w:eastAsia="Arial" w:hAnsiTheme="majorBidi" w:cstheme="majorBidi"/>
          <w:b/>
          <w:bCs/>
          <w:sz w:val="26"/>
          <w:szCs w:val="26"/>
        </w:rPr>
        <w:t>4.4.1  Description</w:t>
      </w:r>
      <w:proofErr w:type="gramEnd"/>
      <w:r w:rsidRPr="00E74DD7">
        <w:rPr>
          <w:rFonts w:asciiTheme="majorBidi" w:eastAsia="Arial" w:hAnsiTheme="majorBidi" w:cstheme="majorBidi"/>
          <w:b/>
          <w:bCs/>
          <w:sz w:val="26"/>
          <w:szCs w:val="26"/>
        </w:rPr>
        <w:t xml:space="preserve"> and Priority</w:t>
      </w:r>
    </w:p>
    <w:p w14:paraId="312B8A0B" w14:textId="28EF1642"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The pause menu feature is of high priority, it allows the player to pause the game anytime during the game. The player will also be able to resume game, save game and quit game from the pause menu and because of the portable nature of the device, player comfort is essential, hence this feature must be provided.</w:t>
      </w:r>
    </w:p>
    <w:p w14:paraId="2B8E43D2" w14:textId="6949A0F0"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 </w:t>
      </w:r>
    </w:p>
    <w:p w14:paraId="071FE32E" w14:textId="6512ECDE" w:rsidR="003B6702" w:rsidRPr="00E74DD7" w:rsidRDefault="003B6702" w:rsidP="003B6702">
      <w:pPr>
        <w:ind w:firstLine="86"/>
        <w:rPr>
          <w:rFonts w:asciiTheme="majorBidi" w:hAnsiTheme="majorBidi" w:cstheme="majorBidi"/>
        </w:rPr>
      </w:pPr>
      <w:proofErr w:type="gramStart"/>
      <w:r w:rsidRPr="00E74DD7">
        <w:rPr>
          <w:rFonts w:asciiTheme="majorBidi" w:eastAsia="Arial" w:hAnsiTheme="majorBidi" w:cstheme="majorBidi"/>
          <w:b/>
          <w:bCs/>
          <w:sz w:val="26"/>
          <w:szCs w:val="26"/>
        </w:rPr>
        <w:t>4.4.2  Stimulus</w:t>
      </w:r>
      <w:proofErr w:type="gramEnd"/>
      <w:r w:rsidRPr="00E74DD7">
        <w:rPr>
          <w:rFonts w:asciiTheme="majorBidi" w:eastAsia="Arial" w:hAnsiTheme="majorBidi" w:cstheme="majorBidi"/>
          <w:b/>
          <w:bCs/>
          <w:sz w:val="26"/>
          <w:szCs w:val="26"/>
        </w:rPr>
        <w:t>/Response Sequences</w:t>
      </w:r>
    </w:p>
    <w:p w14:paraId="076F7353" w14:textId="112629D0" w:rsidR="003B6702" w:rsidRPr="00E74DD7" w:rsidRDefault="003B6702" w:rsidP="003B6702">
      <w:pPr>
        <w:tabs>
          <w:tab w:val="left" w:pos="8445"/>
        </w:tabs>
        <w:ind w:firstLine="86"/>
        <w:rPr>
          <w:rFonts w:asciiTheme="majorBidi" w:eastAsia="Arial" w:hAnsiTheme="majorBidi" w:cstheme="majorBidi"/>
          <w:szCs w:val="24"/>
        </w:rPr>
      </w:pPr>
      <w:r w:rsidRPr="00E74DD7">
        <w:rPr>
          <w:rFonts w:asciiTheme="majorBidi" w:eastAsia="Arial" w:hAnsiTheme="majorBidi" w:cstheme="majorBidi"/>
          <w:b/>
          <w:bCs/>
          <w:szCs w:val="24"/>
        </w:rPr>
        <w:t xml:space="preserve">Step 1; </w:t>
      </w:r>
      <w:r w:rsidRPr="00E74DD7">
        <w:rPr>
          <w:rFonts w:asciiTheme="majorBidi" w:eastAsia="Arial" w:hAnsiTheme="majorBidi" w:cstheme="majorBidi"/>
          <w:szCs w:val="24"/>
        </w:rPr>
        <w:t>An In-game user presses ESC or clicks the pause button.</w:t>
      </w:r>
      <w:r w:rsidRPr="00E74DD7">
        <w:rPr>
          <w:rFonts w:asciiTheme="majorBidi" w:hAnsiTheme="majorBidi" w:cstheme="majorBidi"/>
        </w:rPr>
        <w:tab/>
      </w:r>
    </w:p>
    <w:p w14:paraId="422D4D24" w14:textId="2655CC6E" w:rsidR="003B6702" w:rsidRPr="00E74DD7" w:rsidRDefault="003B6702">
      <w:pPr>
        <w:rPr>
          <w:rFonts w:asciiTheme="majorBidi" w:hAnsiTheme="majorBidi" w:cstheme="majorBidi"/>
        </w:rPr>
      </w:pPr>
      <w:r w:rsidRPr="00E74DD7">
        <w:rPr>
          <w:rFonts w:asciiTheme="majorBidi" w:eastAsia="Arial" w:hAnsiTheme="majorBidi" w:cstheme="majorBidi"/>
          <w:b/>
          <w:bCs/>
          <w:szCs w:val="24"/>
        </w:rPr>
        <w:t>Step 2:</w:t>
      </w:r>
      <w:r w:rsidRPr="00E74DD7">
        <w:rPr>
          <w:rFonts w:asciiTheme="majorBidi" w:eastAsia="Arial" w:hAnsiTheme="majorBidi" w:cstheme="majorBidi"/>
          <w:szCs w:val="24"/>
        </w:rPr>
        <w:t xml:space="preserve"> Game pauses and a menu is displayed having 3 options to choose from: Resume game, Quit game and Save game.  </w:t>
      </w:r>
    </w:p>
    <w:p w14:paraId="77ED3A46" w14:textId="2764A9D7" w:rsidR="003B6702" w:rsidRPr="00E74DD7" w:rsidRDefault="003B6702" w:rsidP="003B6702">
      <w:pPr>
        <w:pStyle w:val="ListParagraph"/>
        <w:numPr>
          <w:ilvl w:val="0"/>
          <w:numId w:val="13"/>
        </w:numPr>
        <w:rPr>
          <w:rFonts w:asciiTheme="majorBidi" w:eastAsia="Arial" w:hAnsiTheme="majorBidi" w:cstheme="majorBidi"/>
          <w:szCs w:val="24"/>
        </w:rPr>
      </w:pPr>
      <w:r w:rsidRPr="00E74DD7">
        <w:rPr>
          <w:rFonts w:asciiTheme="majorBidi" w:eastAsia="Arial" w:hAnsiTheme="majorBidi" w:cstheme="majorBidi"/>
          <w:szCs w:val="24"/>
        </w:rPr>
        <w:t>Press “Save Game” to save the game.</w:t>
      </w:r>
    </w:p>
    <w:p w14:paraId="0608C592" w14:textId="042486A8" w:rsidR="003B6702" w:rsidRPr="00E74DD7" w:rsidRDefault="003B6702" w:rsidP="003B6702">
      <w:pPr>
        <w:pStyle w:val="ListParagraph"/>
        <w:numPr>
          <w:ilvl w:val="0"/>
          <w:numId w:val="13"/>
        </w:numPr>
        <w:rPr>
          <w:rFonts w:asciiTheme="majorBidi" w:eastAsia="Arial" w:hAnsiTheme="majorBidi" w:cstheme="majorBidi"/>
          <w:szCs w:val="24"/>
        </w:rPr>
      </w:pPr>
      <w:r w:rsidRPr="00E74DD7">
        <w:rPr>
          <w:rFonts w:asciiTheme="majorBidi" w:eastAsia="Arial" w:hAnsiTheme="majorBidi" w:cstheme="majorBidi"/>
          <w:szCs w:val="24"/>
        </w:rPr>
        <w:t>Press “Quit Game” to forfeit the game.</w:t>
      </w:r>
    </w:p>
    <w:p w14:paraId="183238A5" w14:textId="6C35AA2D" w:rsidR="003B6702" w:rsidRPr="00E74DD7" w:rsidRDefault="003B6702" w:rsidP="003B6702">
      <w:pPr>
        <w:pStyle w:val="ListParagraph"/>
        <w:numPr>
          <w:ilvl w:val="0"/>
          <w:numId w:val="13"/>
        </w:numPr>
        <w:rPr>
          <w:rFonts w:asciiTheme="majorBidi" w:eastAsia="Arial" w:hAnsiTheme="majorBidi" w:cstheme="majorBidi"/>
          <w:szCs w:val="24"/>
        </w:rPr>
      </w:pPr>
      <w:r w:rsidRPr="00E74DD7">
        <w:rPr>
          <w:rFonts w:asciiTheme="majorBidi" w:eastAsia="Arial" w:hAnsiTheme="majorBidi" w:cstheme="majorBidi"/>
          <w:szCs w:val="24"/>
        </w:rPr>
        <w:lastRenderedPageBreak/>
        <w:t>Press “Resume Game” to go back to the game.</w:t>
      </w:r>
    </w:p>
    <w:p w14:paraId="518EBA35" w14:textId="54332BAF" w:rsidR="003B6702" w:rsidRPr="00E74DD7" w:rsidRDefault="003B6702">
      <w:pPr>
        <w:rPr>
          <w:rFonts w:asciiTheme="majorBidi" w:hAnsiTheme="majorBidi" w:cstheme="majorBidi"/>
        </w:rPr>
      </w:pPr>
      <w:r w:rsidRPr="00E74DD7">
        <w:rPr>
          <w:rFonts w:asciiTheme="majorBidi" w:eastAsia="Arial" w:hAnsiTheme="majorBidi" w:cstheme="majorBidi"/>
          <w:b/>
          <w:bCs/>
          <w:szCs w:val="24"/>
        </w:rPr>
        <w:t xml:space="preserve">Step 3: </w:t>
      </w:r>
      <w:r w:rsidRPr="00E74DD7">
        <w:rPr>
          <w:rFonts w:asciiTheme="majorBidi" w:eastAsia="Arial" w:hAnsiTheme="majorBidi" w:cstheme="majorBidi"/>
          <w:szCs w:val="24"/>
        </w:rPr>
        <w:t>The player presses on of the button, triggering its respective function.</w:t>
      </w:r>
    </w:p>
    <w:p w14:paraId="53EFFC2F" w14:textId="4FEA4E26"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 </w:t>
      </w:r>
    </w:p>
    <w:p w14:paraId="194444FC" w14:textId="6D685F39"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b/>
          <w:bCs/>
          <w:sz w:val="26"/>
          <w:szCs w:val="26"/>
        </w:rPr>
        <w:t>4.4.3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046B6FB4" w14:textId="591F1B99" w:rsidR="003B6702" w:rsidRPr="00E74DD7" w:rsidRDefault="003B6702" w:rsidP="003B6702">
      <w:pPr>
        <w:ind w:firstLine="86"/>
        <w:rPr>
          <w:rFonts w:asciiTheme="majorBidi" w:hAnsiTheme="majorBidi" w:cstheme="majorBidi"/>
        </w:rPr>
      </w:pPr>
      <w:r w:rsidRPr="00E74DD7">
        <w:rPr>
          <w:rFonts w:asciiTheme="majorBidi" w:eastAsia="Arial" w:hAnsiTheme="majorBidi" w:cstheme="majorBidi"/>
          <w:szCs w:val="24"/>
        </w:rPr>
        <w:t>REQ 32: “Pause Game” button shall allow the user to pause the game anytime during the game.</w:t>
      </w:r>
    </w:p>
    <w:p w14:paraId="2C01CFE3" w14:textId="1E9A209B" w:rsidR="003B6702" w:rsidRPr="00E74DD7" w:rsidRDefault="003B6702">
      <w:pPr>
        <w:rPr>
          <w:rFonts w:asciiTheme="majorBidi" w:hAnsiTheme="majorBidi" w:cstheme="majorBidi"/>
        </w:rPr>
      </w:pPr>
      <w:r w:rsidRPr="00E74DD7">
        <w:rPr>
          <w:rFonts w:asciiTheme="majorBidi" w:eastAsia="Arial" w:hAnsiTheme="majorBidi" w:cstheme="majorBidi"/>
          <w:szCs w:val="24"/>
        </w:rPr>
        <w:t>REQ 33: The pause menu should appear and the game must be paused.</w:t>
      </w:r>
    </w:p>
    <w:p w14:paraId="5B912353" w14:textId="406D4CCD"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REQ 34: “Resume Game” option shall allow the user to resume game exactly from the moment of the pause action without any changes. </w:t>
      </w:r>
    </w:p>
    <w:p w14:paraId="33FD2392" w14:textId="27DC0181" w:rsidR="003B6702" w:rsidRPr="00E74DD7" w:rsidRDefault="003B6702">
      <w:pPr>
        <w:rPr>
          <w:rFonts w:asciiTheme="majorBidi" w:hAnsiTheme="majorBidi" w:cstheme="majorBidi"/>
        </w:rPr>
      </w:pPr>
      <w:r w:rsidRPr="00E74DD7">
        <w:rPr>
          <w:rFonts w:asciiTheme="majorBidi" w:eastAsia="Arial" w:hAnsiTheme="majorBidi" w:cstheme="majorBidi"/>
          <w:szCs w:val="24"/>
        </w:rPr>
        <w:t>REQ 35: “Quit Game” option must return the user to the Main Screen of the application.</w:t>
      </w:r>
    </w:p>
    <w:p w14:paraId="799A4CBE" w14:textId="7FC37B82" w:rsidR="003B6702" w:rsidRPr="00E74DD7" w:rsidRDefault="003B6702">
      <w:pPr>
        <w:rPr>
          <w:rFonts w:asciiTheme="majorBidi" w:hAnsiTheme="majorBidi" w:cstheme="majorBidi"/>
        </w:rPr>
      </w:pPr>
      <w:r w:rsidRPr="00E74DD7">
        <w:rPr>
          <w:rFonts w:asciiTheme="majorBidi" w:eastAsia="Arial" w:hAnsiTheme="majorBidi" w:cstheme="majorBidi"/>
          <w:szCs w:val="24"/>
        </w:rPr>
        <w:t>REQ 36: The “Save Game” option shall allow the user to save the game progress at any point.</w:t>
      </w:r>
    </w:p>
    <w:p w14:paraId="01D6AF43" w14:textId="55D3A683" w:rsidR="003B6702" w:rsidRPr="00E74DD7" w:rsidRDefault="003B6702">
      <w:pPr>
        <w:rPr>
          <w:rFonts w:asciiTheme="majorBidi" w:hAnsiTheme="majorBidi" w:cstheme="majorBidi"/>
        </w:rPr>
      </w:pPr>
      <w:r w:rsidRPr="00E74DD7">
        <w:rPr>
          <w:rFonts w:asciiTheme="majorBidi" w:eastAsia="Arial" w:hAnsiTheme="majorBidi" w:cstheme="majorBidi"/>
          <w:szCs w:val="24"/>
        </w:rPr>
        <w:t>REQ 37: Saving the game must save the current progress overwriting the previous saved progress.</w:t>
      </w:r>
    </w:p>
    <w:p w14:paraId="40C06743" w14:textId="0483A0F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4C939B3" w14:textId="60B2FEF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EDA2E26" w14:textId="3AA3AF06"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D32240A" w14:textId="0D0EEB2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5128F78" w14:textId="6E00F41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A764948" w14:textId="300FE27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2CF5ACA" w14:textId="02C3101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F3BBE38" w14:textId="67D7F86F"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595C21D" w14:textId="1D37FD93"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13C7044" w14:textId="4AA4999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CC3EBBE" w14:textId="71DF13A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ACB52EA" w14:textId="0713C325"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7D2A59BC"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6C4CE4DC" w14:textId="4C725B72"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18D76CEE" w14:textId="1513483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Pause Menu</w:t>
            </w:r>
          </w:p>
        </w:tc>
      </w:tr>
      <w:tr w:rsidR="003B6702" w:rsidRPr="00E74DD7" w14:paraId="01261BF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A3E919F" w14:textId="049EAD8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24FA22E1" w14:textId="7AA1C89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REQ 32  </w:t>
            </w:r>
          </w:p>
          <w:p w14:paraId="3E196910" w14:textId="394F92A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REQ 33 </w:t>
            </w:r>
          </w:p>
          <w:p w14:paraId="03867490" w14:textId="1D7C96D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REQ 34 </w:t>
            </w:r>
          </w:p>
          <w:p w14:paraId="5045DE88" w14:textId="34B33E0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REQ 35 </w:t>
            </w:r>
          </w:p>
          <w:p w14:paraId="7C0836D5" w14:textId="5695B0F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REQ 36  </w:t>
            </w:r>
          </w:p>
          <w:p w14:paraId="187DE8A3" w14:textId="1820898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37</w:t>
            </w:r>
          </w:p>
        </w:tc>
      </w:tr>
      <w:tr w:rsidR="003B6702" w:rsidRPr="00E74DD7" w14:paraId="0321EDFF"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7516F9D" w14:textId="0EB1680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7D5A1766" w14:textId="7B6377A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can pause the game anytime.</w:t>
            </w:r>
          </w:p>
        </w:tc>
      </w:tr>
      <w:tr w:rsidR="003B6702" w:rsidRPr="00E74DD7" w14:paraId="5D6CE5BF"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373F221" w14:textId="6D52722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167EC491" w14:textId="77777777" w:rsidTr="003B6702">
        <w:tc>
          <w:tcPr>
            <w:tcW w:w="2640" w:type="dxa"/>
            <w:tcBorders>
              <w:top w:val="single" w:sz="8" w:space="0" w:color="auto"/>
              <w:left w:val="double" w:sz="4" w:space="0" w:color="auto"/>
              <w:bottom w:val="single" w:sz="8" w:space="0" w:color="auto"/>
              <w:right w:val="double" w:sz="4" w:space="0" w:color="auto"/>
            </w:tcBorders>
          </w:tcPr>
          <w:p w14:paraId="1B0D5714" w14:textId="042F68B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168F3BB4" w14:textId="52C90F4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3CD3C5F0" w14:textId="77777777" w:rsidTr="003B6702">
        <w:tc>
          <w:tcPr>
            <w:tcW w:w="2640" w:type="dxa"/>
            <w:tcBorders>
              <w:top w:val="single" w:sz="8" w:space="0" w:color="auto"/>
              <w:left w:val="double" w:sz="4" w:space="0" w:color="auto"/>
              <w:bottom w:val="single" w:sz="8" w:space="0" w:color="auto"/>
              <w:right w:val="double" w:sz="4" w:space="0" w:color="auto"/>
            </w:tcBorders>
          </w:tcPr>
          <w:p w14:paraId="2A4CD94E" w14:textId="7CF35DD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68E5E0F6" w14:textId="787863B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7A6A67A1"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7C29DF2" w14:textId="380D6C2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55587C28"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4B885915" w14:textId="5E93B39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71B5DF31" w14:textId="35D6828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must be in a match.</w:t>
            </w:r>
          </w:p>
        </w:tc>
      </w:tr>
      <w:tr w:rsidR="003B6702" w:rsidRPr="00E74DD7" w14:paraId="7DC02FA5"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4197631" w14:textId="1C29123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56C108FD" w14:textId="77777777" w:rsidTr="003B6702">
        <w:tc>
          <w:tcPr>
            <w:tcW w:w="2640" w:type="dxa"/>
            <w:tcBorders>
              <w:top w:val="single" w:sz="8" w:space="0" w:color="auto"/>
              <w:left w:val="double" w:sz="4" w:space="0" w:color="auto"/>
              <w:bottom w:val="single" w:sz="8" w:space="0" w:color="auto"/>
              <w:right w:val="double" w:sz="4" w:space="0" w:color="auto"/>
            </w:tcBorders>
          </w:tcPr>
          <w:p w14:paraId="76EF3DA7" w14:textId="6162720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619041D7" w14:textId="4E003B3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Game Paused.</w:t>
            </w:r>
          </w:p>
        </w:tc>
      </w:tr>
      <w:tr w:rsidR="003B6702" w:rsidRPr="00E74DD7" w14:paraId="0C158C4F" w14:textId="77777777" w:rsidTr="003B6702">
        <w:tc>
          <w:tcPr>
            <w:tcW w:w="2640" w:type="dxa"/>
            <w:tcBorders>
              <w:top w:val="single" w:sz="8" w:space="0" w:color="auto"/>
              <w:left w:val="double" w:sz="4" w:space="0" w:color="auto"/>
              <w:bottom w:val="single" w:sz="8" w:space="0" w:color="auto"/>
              <w:right w:val="double" w:sz="4" w:space="0" w:color="auto"/>
            </w:tcBorders>
          </w:tcPr>
          <w:p w14:paraId="3DB01B00" w14:textId="66E708E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18746A30" w14:textId="2AD4506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Game didn’t pause.</w:t>
            </w:r>
          </w:p>
        </w:tc>
      </w:tr>
      <w:tr w:rsidR="003B6702" w:rsidRPr="00E74DD7" w14:paraId="5D569F0F"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912E418" w14:textId="5A413A9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2F0C65BA" w14:textId="65681CD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presses ESC or the pause button.</w:t>
            </w:r>
          </w:p>
        </w:tc>
      </w:tr>
      <w:tr w:rsidR="003B6702" w:rsidRPr="00E74DD7" w14:paraId="0DA41DBA"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D10DE57" w14:textId="6A1A80A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35827329" w14:textId="4C3B9A9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3EAFEADD"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D4DE55A" w14:textId="2CA23A4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236FAE2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62D7B644" w14:textId="29C6FF3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5A22E78F" w14:textId="6F987FC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0BC0BA2C" w14:textId="77777777" w:rsidTr="003B6702">
        <w:tc>
          <w:tcPr>
            <w:tcW w:w="2640" w:type="dxa"/>
            <w:tcBorders>
              <w:top w:val="single" w:sz="8" w:space="0" w:color="auto"/>
              <w:left w:val="double" w:sz="4" w:space="0" w:color="auto"/>
              <w:bottom w:val="double" w:sz="4" w:space="0" w:color="auto"/>
              <w:right w:val="double" w:sz="4" w:space="0" w:color="auto"/>
            </w:tcBorders>
          </w:tcPr>
          <w:p w14:paraId="7C11CFB5" w14:textId="1D37138A"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D437968" w14:textId="1A4ADCD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8800DC8" w14:textId="6724051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6ED5CA0F" w14:textId="47B1996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p w14:paraId="13D0033C" w14:textId="36871F00"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tc>
        <w:tc>
          <w:tcPr>
            <w:tcW w:w="7005" w:type="dxa"/>
            <w:tcBorders>
              <w:top w:val="single" w:sz="8" w:space="0" w:color="auto"/>
              <w:left w:val="double" w:sz="4" w:space="0" w:color="auto"/>
              <w:bottom w:val="double" w:sz="4" w:space="0" w:color="auto"/>
              <w:right w:val="double" w:sz="4" w:space="0" w:color="auto"/>
            </w:tcBorders>
          </w:tcPr>
          <w:p w14:paraId="5CB90476" w14:textId="712534D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in the game.</w:t>
            </w:r>
          </w:p>
          <w:p w14:paraId="74DB7109" w14:textId="274435F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presses ESC or taps the pause button.</w:t>
            </w:r>
          </w:p>
          <w:p w14:paraId="497D3EF6" w14:textId="13EE138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game pauses.</w:t>
            </w:r>
          </w:p>
          <w:p w14:paraId="204CD40B" w14:textId="75E708F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shows the pause menu with three options: Resume Game, Save Game and Quit Game.</w:t>
            </w:r>
          </w:p>
        </w:tc>
      </w:tr>
    </w:tbl>
    <w:p w14:paraId="4083F7EF" w14:textId="71E22CAA" w:rsidR="003B6702" w:rsidRPr="00E74DD7" w:rsidRDefault="003B6702" w:rsidP="00583F15">
      <w:pPr>
        <w:ind w:left="994" w:hanging="994"/>
        <w:rPr>
          <w:rFonts w:asciiTheme="majorBidi" w:hAnsiTheme="majorBidi" w:cstheme="majorBidi"/>
        </w:rPr>
      </w:pPr>
      <w:r w:rsidRPr="00E74DD7">
        <w:rPr>
          <w:rFonts w:asciiTheme="majorBidi" w:hAnsiTheme="majorBidi" w:cstheme="majorBidi"/>
          <w:szCs w:val="24"/>
        </w:rPr>
        <w:t xml:space="preserve"> </w:t>
      </w:r>
      <w:r w:rsidR="5F59F5FC" w:rsidRPr="00E74DD7">
        <w:rPr>
          <w:rFonts w:asciiTheme="majorBidi" w:hAnsiTheme="majorBidi" w:cstheme="majorBidi"/>
          <w:szCs w:val="24"/>
        </w:rPr>
        <w:t xml:space="preserve"> </w:t>
      </w:r>
    </w:p>
    <w:p w14:paraId="08AB8B79" w14:textId="3DA7B2F8" w:rsidR="003B6702" w:rsidRPr="00E74DD7" w:rsidRDefault="5F59F5FC" w:rsidP="00583F15">
      <w:pPr>
        <w:pStyle w:val="Heading2"/>
      </w:pPr>
      <w:bookmarkStart w:id="113" w:name="_Toc85147735"/>
      <w:r w:rsidRPr="00E74DD7">
        <w:rPr>
          <w:rFonts w:eastAsia="Arial"/>
        </w:rPr>
        <w:lastRenderedPageBreak/>
        <w:t>Setting Menu</w:t>
      </w:r>
      <w:bookmarkEnd w:id="113"/>
    </w:p>
    <w:p w14:paraId="1199BD2E" w14:textId="53C1510C" w:rsidR="5F59F5FC" w:rsidRPr="00E74DD7" w:rsidRDefault="5F59F5FC" w:rsidP="5F59F5FC">
      <w:pPr>
        <w:ind w:left="994" w:hanging="994"/>
        <w:rPr>
          <w:rFonts w:asciiTheme="majorBidi" w:hAnsiTheme="majorBidi" w:cstheme="majorBidi"/>
          <w:b/>
          <w:bCs/>
          <w:szCs w:val="24"/>
        </w:rPr>
      </w:pPr>
    </w:p>
    <w:p w14:paraId="777777B7" w14:textId="25C4E246" w:rsidR="003B6702" w:rsidRPr="00E74DD7" w:rsidRDefault="003B6702">
      <w:pPr>
        <w:rPr>
          <w:rFonts w:asciiTheme="majorBidi" w:hAnsiTheme="majorBidi" w:cstheme="majorBidi"/>
        </w:rPr>
      </w:pPr>
      <w:proofErr w:type="gramStart"/>
      <w:r w:rsidRPr="00E74DD7">
        <w:rPr>
          <w:rFonts w:asciiTheme="majorBidi" w:eastAsia="Arial" w:hAnsiTheme="majorBidi" w:cstheme="majorBidi"/>
          <w:b/>
          <w:bCs/>
          <w:sz w:val="26"/>
          <w:szCs w:val="26"/>
        </w:rPr>
        <w:t>4.5.1  Description</w:t>
      </w:r>
      <w:proofErr w:type="gramEnd"/>
      <w:r w:rsidRPr="00E74DD7">
        <w:rPr>
          <w:rFonts w:asciiTheme="majorBidi" w:eastAsia="Arial" w:hAnsiTheme="majorBidi" w:cstheme="majorBidi"/>
          <w:b/>
          <w:bCs/>
          <w:sz w:val="26"/>
          <w:szCs w:val="26"/>
        </w:rPr>
        <w:t xml:space="preserve"> and Priority</w:t>
      </w:r>
    </w:p>
    <w:p w14:paraId="2E4E7029" w14:textId="129E0665"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The setting menu is of low priority as it is not essential to accessing gameplay but constitute set of standard features hence this feature must be included. The setting menu is accessible from the Main Screen and allows the player to configure profile and display setting to suit his/her convenience.</w:t>
      </w:r>
    </w:p>
    <w:p w14:paraId="6365509A" w14:textId="4EC38BB2"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 </w:t>
      </w:r>
    </w:p>
    <w:p w14:paraId="498DE9D2" w14:textId="3A372F62" w:rsidR="003B6702" w:rsidRPr="00E74DD7" w:rsidRDefault="003B6702" w:rsidP="003B6702">
      <w:pPr>
        <w:ind w:firstLine="86"/>
        <w:rPr>
          <w:rFonts w:asciiTheme="majorBidi" w:hAnsiTheme="majorBidi" w:cstheme="majorBidi"/>
        </w:rPr>
      </w:pPr>
      <w:proofErr w:type="gramStart"/>
      <w:r w:rsidRPr="00E74DD7">
        <w:rPr>
          <w:rFonts w:asciiTheme="majorBidi" w:eastAsia="Arial" w:hAnsiTheme="majorBidi" w:cstheme="majorBidi"/>
          <w:b/>
          <w:bCs/>
          <w:sz w:val="26"/>
          <w:szCs w:val="26"/>
        </w:rPr>
        <w:t>4.5.2  Stimulus</w:t>
      </w:r>
      <w:proofErr w:type="gramEnd"/>
      <w:r w:rsidRPr="00E74DD7">
        <w:rPr>
          <w:rFonts w:asciiTheme="majorBidi" w:eastAsia="Arial" w:hAnsiTheme="majorBidi" w:cstheme="majorBidi"/>
          <w:b/>
          <w:bCs/>
          <w:sz w:val="26"/>
          <w:szCs w:val="26"/>
        </w:rPr>
        <w:t>/Response Sequences</w:t>
      </w:r>
    </w:p>
    <w:p w14:paraId="4C5A012C" w14:textId="77DA171A" w:rsidR="003B6702" w:rsidRPr="00E74DD7" w:rsidRDefault="003B6702" w:rsidP="003B6702">
      <w:pPr>
        <w:tabs>
          <w:tab w:val="left" w:pos="8445"/>
        </w:tabs>
        <w:ind w:firstLine="86"/>
        <w:rPr>
          <w:rFonts w:asciiTheme="majorBidi" w:eastAsia="Arial" w:hAnsiTheme="majorBidi" w:cstheme="majorBidi"/>
          <w:szCs w:val="24"/>
        </w:rPr>
      </w:pPr>
      <w:r w:rsidRPr="00E74DD7">
        <w:rPr>
          <w:rFonts w:asciiTheme="majorBidi" w:eastAsia="Arial" w:hAnsiTheme="majorBidi" w:cstheme="majorBidi"/>
          <w:b/>
          <w:bCs/>
          <w:szCs w:val="24"/>
        </w:rPr>
        <w:t xml:space="preserve">Step 1: </w:t>
      </w:r>
      <w:r w:rsidRPr="00E74DD7">
        <w:rPr>
          <w:rFonts w:asciiTheme="majorBidi" w:eastAsia="Arial" w:hAnsiTheme="majorBidi" w:cstheme="majorBidi"/>
          <w:szCs w:val="24"/>
        </w:rPr>
        <w:t>the user presses or clicks the setting button from the Home Screen.</w:t>
      </w:r>
      <w:r w:rsidRPr="00E74DD7">
        <w:rPr>
          <w:rFonts w:asciiTheme="majorBidi" w:hAnsiTheme="majorBidi" w:cstheme="majorBidi"/>
        </w:rPr>
        <w:tab/>
      </w:r>
    </w:p>
    <w:p w14:paraId="359174C0" w14:textId="3ABBE4CA" w:rsidR="003B6702" w:rsidRPr="00E74DD7" w:rsidRDefault="003B6702">
      <w:pPr>
        <w:rPr>
          <w:rFonts w:asciiTheme="majorBidi" w:hAnsiTheme="majorBidi" w:cstheme="majorBidi"/>
        </w:rPr>
      </w:pPr>
      <w:r w:rsidRPr="00E74DD7">
        <w:rPr>
          <w:rFonts w:asciiTheme="majorBidi" w:eastAsia="Arial" w:hAnsiTheme="majorBidi" w:cstheme="majorBidi"/>
          <w:b/>
          <w:bCs/>
          <w:szCs w:val="24"/>
        </w:rPr>
        <w:t>Step 2:</w:t>
      </w:r>
      <w:r w:rsidRPr="00E74DD7">
        <w:rPr>
          <w:rFonts w:asciiTheme="majorBidi" w:eastAsia="Arial" w:hAnsiTheme="majorBidi" w:cstheme="majorBidi"/>
          <w:szCs w:val="24"/>
        </w:rPr>
        <w:t xml:space="preserve"> User is navigated to the setting menu, from here the player gets to select from 3 options:</w:t>
      </w:r>
    </w:p>
    <w:p w14:paraId="3EAE5C98" w14:textId="4FD13DFF" w:rsidR="003B6702" w:rsidRPr="00E74DD7" w:rsidRDefault="003B6702" w:rsidP="003B6702">
      <w:pPr>
        <w:pStyle w:val="ListParagraph"/>
        <w:numPr>
          <w:ilvl w:val="0"/>
          <w:numId w:val="13"/>
        </w:numPr>
        <w:rPr>
          <w:rFonts w:asciiTheme="majorBidi" w:eastAsia="Arial" w:hAnsiTheme="majorBidi" w:cstheme="majorBidi"/>
          <w:szCs w:val="24"/>
        </w:rPr>
      </w:pPr>
      <w:r w:rsidRPr="00E74DD7">
        <w:rPr>
          <w:rFonts w:asciiTheme="majorBidi" w:eastAsia="Arial" w:hAnsiTheme="majorBidi" w:cstheme="majorBidi"/>
          <w:szCs w:val="24"/>
        </w:rPr>
        <w:t>Select “Account settings” for configuring the user profile.</w:t>
      </w:r>
    </w:p>
    <w:p w14:paraId="0419CE8B" w14:textId="756EE9EC" w:rsidR="003B6702" w:rsidRPr="00E74DD7" w:rsidRDefault="003B6702" w:rsidP="003B6702">
      <w:pPr>
        <w:pStyle w:val="ListParagraph"/>
        <w:numPr>
          <w:ilvl w:val="0"/>
          <w:numId w:val="13"/>
        </w:numPr>
        <w:rPr>
          <w:rFonts w:asciiTheme="majorBidi" w:eastAsia="Arial" w:hAnsiTheme="majorBidi" w:cstheme="majorBidi"/>
          <w:szCs w:val="24"/>
        </w:rPr>
      </w:pPr>
      <w:r w:rsidRPr="00E74DD7">
        <w:rPr>
          <w:rFonts w:asciiTheme="majorBidi" w:eastAsia="Arial" w:hAnsiTheme="majorBidi" w:cstheme="majorBidi"/>
          <w:szCs w:val="24"/>
        </w:rPr>
        <w:t>Select “Configure Display” for configuring the graphical interface.</w:t>
      </w:r>
    </w:p>
    <w:p w14:paraId="0B6BB77D" w14:textId="57B00474" w:rsidR="003B6702" w:rsidRPr="00E74DD7" w:rsidRDefault="003B6702" w:rsidP="003B6702">
      <w:pPr>
        <w:pStyle w:val="ListParagraph"/>
        <w:numPr>
          <w:ilvl w:val="0"/>
          <w:numId w:val="13"/>
        </w:numPr>
        <w:rPr>
          <w:rFonts w:asciiTheme="majorBidi" w:eastAsia="Arial" w:hAnsiTheme="majorBidi" w:cstheme="majorBidi"/>
          <w:szCs w:val="24"/>
        </w:rPr>
      </w:pPr>
      <w:r w:rsidRPr="00E74DD7">
        <w:rPr>
          <w:rFonts w:asciiTheme="majorBidi" w:eastAsia="Arial" w:hAnsiTheme="majorBidi" w:cstheme="majorBidi"/>
          <w:szCs w:val="24"/>
        </w:rPr>
        <w:t>Select “Return to Home Screen” to go back to the Home Screen.</w:t>
      </w:r>
    </w:p>
    <w:p w14:paraId="07493D82" w14:textId="6E53D0C4" w:rsidR="003B6702" w:rsidRPr="00E74DD7" w:rsidRDefault="003B6702">
      <w:pPr>
        <w:rPr>
          <w:rFonts w:asciiTheme="majorBidi" w:hAnsiTheme="majorBidi" w:cstheme="majorBidi"/>
        </w:rPr>
      </w:pPr>
      <w:r w:rsidRPr="00E74DD7">
        <w:rPr>
          <w:rFonts w:asciiTheme="majorBidi" w:eastAsia="Arial" w:hAnsiTheme="majorBidi" w:cstheme="majorBidi"/>
          <w:b/>
          <w:bCs/>
          <w:szCs w:val="24"/>
        </w:rPr>
        <w:t xml:space="preserve">Step 3: </w:t>
      </w:r>
      <w:r w:rsidRPr="00E74DD7">
        <w:rPr>
          <w:rFonts w:asciiTheme="majorBidi" w:eastAsia="Arial" w:hAnsiTheme="majorBidi" w:cstheme="majorBidi"/>
          <w:szCs w:val="24"/>
        </w:rPr>
        <w:t>The player chooses one of the options, triggering its respective function.</w:t>
      </w:r>
    </w:p>
    <w:p w14:paraId="54ED7AE5" w14:textId="7B48D613"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 </w:t>
      </w:r>
    </w:p>
    <w:p w14:paraId="33D3F6C0" w14:textId="66EF85CB"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b/>
          <w:bCs/>
          <w:sz w:val="26"/>
          <w:szCs w:val="26"/>
        </w:rPr>
        <w:t>4.5.3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76DE93DD" w14:textId="2659DE64" w:rsidR="003B6702" w:rsidRPr="00E74DD7" w:rsidRDefault="003B6702">
      <w:pPr>
        <w:rPr>
          <w:rFonts w:asciiTheme="majorBidi" w:hAnsiTheme="majorBidi" w:cstheme="majorBidi"/>
        </w:rPr>
      </w:pPr>
      <w:r w:rsidRPr="00E74DD7">
        <w:rPr>
          <w:rFonts w:asciiTheme="majorBidi" w:eastAsia="Arial" w:hAnsiTheme="majorBidi" w:cstheme="majorBidi"/>
          <w:szCs w:val="24"/>
        </w:rPr>
        <w:t xml:space="preserve">REQ 38: </w:t>
      </w:r>
      <w:r w:rsidRPr="00E74DD7">
        <w:rPr>
          <w:rFonts w:asciiTheme="majorBidi" w:eastAsia="Helvetica" w:hAnsiTheme="majorBidi" w:cstheme="majorBidi"/>
          <w:color w:val="0E101A"/>
          <w:szCs w:val="24"/>
        </w:rPr>
        <w:t>The system shall have a feature for the user to update their profile, i.e., Username, Password, and Avatar.</w:t>
      </w:r>
    </w:p>
    <w:p w14:paraId="591FF134" w14:textId="4F2ECE90" w:rsidR="003B6702" w:rsidRPr="00E74DD7" w:rsidRDefault="003B6702">
      <w:pPr>
        <w:rPr>
          <w:rFonts w:asciiTheme="majorBidi" w:hAnsiTheme="majorBidi" w:cstheme="majorBidi"/>
        </w:rPr>
      </w:pPr>
      <w:r w:rsidRPr="00E74DD7">
        <w:rPr>
          <w:rFonts w:asciiTheme="majorBidi" w:eastAsia="Arial" w:hAnsiTheme="majorBidi" w:cstheme="majorBidi"/>
          <w:szCs w:val="24"/>
        </w:rPr>
        <w:t>REQ 39</w:t>
      </w:r>
      <w:r w:rsidRPr="00E74DD7">
        <w:rPr>
          <w:rFonts w:asciiTheme="majorBidi" w:eastAsia="Helvetica" w:hAnsiTheme="majorBidi" w:cstheme="majorBidi"/>
          <w:color w:val="0E101A"/>
          <w:szCs w:val="24"/>
        </w:rPr>
        <w:t>: The user shall be able to update their avatar by uploading a picture.</w:t>
      </w:r>
    </w:p>
    <w:p w14:paraId="5001D89C" w14:textId="780E30F8" w:rsidR="003B6702" w:rsidRPr="00E74DD7" w:rsidRDefault="003B6702">
      <w:pPr>
        <w:rPr>
          <w:rFonts w:asciiTheme="majorBidi" w:hAnsiTheme="majorBidi" w:cstheme="majorBidi"/>
        </w:rPr>
      </w:pPr>
      <w:r w:rsidRPr="00E74DD7">
        <w:rPr>
          <w:rFonts w:asciiTheme="majorBidi" w:eastAsia="Arial" w:hAnsiTheme="majorBidi" w:cstheme="majorBidi"/>
          <w:szCs w:val="24"/>
        </w:rPr>
        <w:t>REQ 40</w:t>
      </w:r>
      <w:r w:rsidRPr="00E74DD7">
        <w:rPr>
          <w:rFonts w:asciiTheme="majorBidi" w:eastAsia="Helvetica" w:hAnsiTheme="majorBidi" w:cstheme="majorBidi"/>
          <w:color w:val="0E101A"/>
          <w:szCs w:val="24"/>
        </w:rPr>
        <w:t>: The user shall be able to change the avatar by choosing from available avatars.</w:t>
      </w:r>
    </w:p>
    <w:p w14:paraId="2A8F2A36" w14:textId="3068C2E7" w:rsidR="003B6702" w:rsidRPr="00E74DD7" w:rsidRDefault="003B6702">
      <w:pPr>
        <w:rPr>
          <w:rFonts w:asciiTheme="majorBidi" w:hAnsiTheme="majorBidi" w:cstheme="majorBidi"/>
        </w:rPr>
      </w:pPr>
      <w:r w:rsidRPr="00E74DD7">
        <w:rPr>
          <w:rFonts w:asciiTheme="majorBidi" w:eastAsia="Arial" w:hAnsiTheme="majorBidi" w:cstheme="majorBidi"/>
          <w:szCs w:val="24"/>
        </w:rPr>
        <w:t>REQ 41</w:t>
      </w:r>
      <w:r w:rsidRPr="00E74DD7">
        <w:rPr>
          <w:rFonts w:asciiTheme="majorBidi" w:eastAsia="Helvetica" w:hAnsiTheme="majorBidi" w:cstheme="majorBidi"/>
          <w:color w:val="0E101A"/>
          <w:szCs w:val="24"/>
        </w:rPr>
        <w:t>: The user shall be able to change the board color by choosing from available color.</w:t>
      </w:r>
    </w:p>
    <w:p w14:paraId="56F19422" w14:textId="1A229BDE" w:rsidR="003B6702" w:rsidRPr="00E74DD7" w:rsidRDefault="003B6702">
      <w:pPr>
        <w:rPr>
          <w:rFonts w:asciiTheme="majorBidi" w:hAnsiTheme="majorBidi" w:cstheme="majorBidi"/>
        </w:rPr>
      </w:pPr>
      <w:r w:rsidRPr="00E74DD7">
        <w:rPr>
          <w:rFonts w:asciiTheme="majorBidi" w:eastAsia="Arial" w:hAnsiTheme="majorBidi" w:cstheme="majorBidi"/>
          <w:szCs w:val="24"/>
        </w:rPr>
        <w:t>REQ 42</w:t>
      </w:r>
      <w:r w:rsidRPr="00E74DD7">
        <w:rPr>
          <w:rFonts w:asciiTheme="majorBidi" w:eastAsia="Helvetica" w:hAnsiTheme="majorBidi" w:cstheme="majorBidi"/>
          <w:color w:val="0E101A"/>
          <w:szCs w:val="24"/>
        </w:rPr>
        <w:t>: The user shall be able to change the piece’s style.</w:t>
      </w:r>
    </w:p>
    <w:p w14:paraId="70B6B045" w14:textId="74629952" w:rsidR="003B6702" w:rsidRPr="00E74DD7" w:rsidRDefault="003B6702" w:rsidP="009B063D">
      <w:pPr>
        <w:rPr>
          <w:rFonts w:asciiTheme="majorBidi" w:hAnsiTheme="majorBidi" w:cstheme="majorBidi"/>
        </w:rPr>
      </w:pPr>
      <w:r w:rsidRPr="00E74DD7">
        <w:rPr>
          <w:rFonts w:asciiTheme="majorBidi" w:eastAsia="Arial" w:hAnsiTheme="majorBidi" w:cstheme="majorBidi"/>
          <w:szCs w:val="24"/>
        </w:rPr>
        <w:t>REQ 43</w:t>
      </w:r>
      <w:r w:rsidRPr="00E74DD7">
        <w:rPr>
          <w:rFonts w:asciiTheme="majorBidi" w:eastAsia="Helvetica" w:hAnsiTheme="majorBidi" w:cstheme="majorBidi"/>
          <w:color w:val="0E101A"/>
          <w:szCs w:val="24"/>
        </w:rPr>
        <w:t>: The system shall have an option for the user to switch between light and dark theme.</w:t>
      </w:r>
    </w:p>
    <w:p w14:paraId="27D9E118" w14:textId="1D5CC692"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5161F51C"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3E6A7EFB" w14:textId="5E2E29F7" w:rsidR="003B6702" w:rsidRPr="00E74DD7" w:rsidRDefault="003B6702">
            <w:pPr>
              <w:rPr>
                <w:rFonts w:asciiTheme="majorBidi" w:hAnsiTheme="majorBidi" w:cstheme="majorBidi"/>
              </w:rPr>
            </w:pPr>
            <w:r w:rsidRPr="00E74DD7">
              <w:rPr>
                <w:rFonts w:asciiTheme="majorBidi" w:hAnsiTheme="majorBidi" w:cstheme="majorBidi"/>
                <w:b/>
                <w:bCs/>
                <w:szCs w:val="24"/>
                <w:lang w:val="en-GB"/>
              </w:rPr>
              <w:t xml:space="preserve">Use </w:t>
            </w:r>
            <w:r w:rsidRPr="00E74DD7">
              <w:rPr>
                <w:rFonts w:asciiTheme="majorBidi" w:hAnsiTheme="majorBidi" w:cstheme="majorBidi"/>
                <w:b/>
                <w:bCs/>
                <w:color w:val="000000" w:themeColor="text1"/>
                <w:szCs w:val="24"/>
                <w:lang w:val="en-GB"/>
              </w:rPr>
              <w:t>case name</w:t>
            </w:r>
          </w:p>
        </w:tc>
        <w:tc>
          <w:tcPr>
            <w:tcW w:w="7005" w:type="dxa"/>
            <w:tcBorders>
              <w:top w:val="double" w:sz="4" w:space="0" w:color="auto"/>
              <w:left w:val="double" w:sz="4" w:space="0" w:color="auto"/>
              <w:bottom w:val="single" w:sz="8" w:space="0" w:color="auto"/>
              <w:right w:val="double" w:sz="4" w:space="0" w:color="auto"/>
            </w:tcBorders>
          </w:tcPr>
          <w:p w14:paraId="7FBBF060" w14:textId="5108117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Configure profile</w:t>
            </w:r>
          </w:p>
        </w:tc>
      </w:tr>
      <w:tr w:rsidR="003B6702" w:rsidRPr="00E74DD7" w14:paraId="04E9539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5601270" w14:textId="2B1AB67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144863CF" w14:textId="7678AF8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38</w:t>
            </w:r>
          </w:p>
          <w:p w14:paraId="0B850B94" w14:textId="7A7E076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39</w:t>
            </w:r>
          </w:p>
          <w:p w14:paraId="6434ACC0" w14:textId="42F6E98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40</w:t>
            </w:r>
          </w:p>
        </w:tc>
      </w:tr>
      <w:tr w:rsidR="003B6702" w:rsidRPr="00E74DD7" w14:paraId="3603C8C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70DBBF5" w14:textId="194ED67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256DFF0E" w14:textId="254D235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can update the profile.</w:t>
            </w:r>
          </w:p>
        </w:tc>
      </w:tr>
      <w:tr w:rsidR="003B6702" w:rsidRPr="00E74DD7" w14:paraId="2AB09231"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5D90795" w14:textId="07C1831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31CB1B5B" w14:textId="77777777" w:rsidTr="003B6702">
        <w:tc>
          <w:tcPr>
            <w:tcW w:w="2640" w:type="dxa"/>
            <w:tcBorders>
              <w:top w:val="single" w:sz="8" w:space="0" w:color="auto"/>
              <w:left w:val="double" w:sz="4" w:space="0" w:color="auto"/>
              <w:bottom w:val="single" w:sz="8" w:space="0" w:color="auto"/>
              <w:right w:val="double" w:sz="4" w:space="0" w:color="auto"/>
            </w:tcBorders>
          </w:tcPr>
          <w:p w14:paraId="611F4948" w14:textId="39E303A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55B48467" w14:textId="081906B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4DE3CEAD" w14:textId="77777777" w:rsidTr="003B6702">
        <w:tc>
          <w:tcPr>
            <w:tcW w:w="2640" w:type="dxa"/>
            <w:tcBorders>
              <w:top w:val="single" w:sz="8" w:space="0" w:color="auto"/>
              <w:left w:val="double" w:sz="4" w:space="0" w:color="auto"/>
              <w:bottom w:val="single" w:sz="8" w:space="0" w:color="auto"/>
              <w:right w:val="double" w:sz="4" w:space="0" w:color="auto"/>
            </w:tcBorders>
          </w:tcPr>
          <w:p w14:paraId="127A7466" w14:textId="3D42C68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285BB8BF" w14:textId="32FCC6E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33750B9F"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FA7418A" w14:textId="0E36CDF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74546C15"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6F44F00B" w14:textId="1D16396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76F68EC8" w14:textId="34D28BC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is in the setting menu.</w:t>
            </w:r>
          </w:p>
        </w:tc>
      </w:tr>
      <w:tr w:rsidR="003B6702" w:rsidRPr="00E74DD7" w14:paraId="53EF1E29"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E2EFDB2" w14:textId="6204C22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3282F32B" w14:textId="77777777" w:rsidTr="003B6702">
        <w:tc>
          <w:tcPr>
            <w:tcW w:w="2640" w:type="dxa"/>
            <w:tcBorders>
              <w:top w:val="single" w:sz="8" w:space="0" w:color="auto"/>
              <w:left w:val="double" w:sz="4" w:space="0" w:color="auto"/>
              <w:bottom w:val="single" w:sz="8" w:space="0" w:color="auto"/>
              <w:right w:val="double" w:sz="4" w:space="0" w:color="auto"/>
            </w:tcBorders>
          </w:tcPr>
          <w:p w14:paraId="3E49DB96" w14:textId="17BBA02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405C7F4F" w14:textId="21A9332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Changes made by the user are saved in the database.</w:t>
            </w:r>
          </w:p>
        </w:tc>
      </w:tr>
      <w:tr w:rsidR="003B6702" w:rsidRPr="00E74DD7" w14:paraId="433E4545" w14:textId="77777777" w:rsidTr="003B6702">
        <w:tc>
          <w:tcPr>
            <w:tcW w:w="2640" w:type="dxa"/>
            <w:tcBorders>
              <w:top w:val="single" w:sz="8" w:space="0" w:color="auto"/>
              <w:left w:val="double" w:sz="4" w:space="0" w:color="auto"/>
              <w:bottom w:val="single" w:sz="8" w:space="0" w:color="auto"/>
              <w:right w:val="double" w:sz="4" w:space="0" w:color="auto"/>
            </w:tcBorders>
          </w:tcPr>
          <w:p w14:paraId="0EB072F8" w14:textId="5A13C8D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76E733AF" w14:textId="43AD65B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database is not updated.</w:t>
            </w:r>
          </w:p>
        </w:tc>
      </w:tr>
      <w:tr w:rsidR="003B6702" w:rsidRPr="00E74DD7" w14:paraId="6F51843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98A4639" w14:textId="1D838CF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50469205" w14:textId="553FE8C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presses the account setting option.</w:t>
            </w:r>
          </w:p>
        </w:tc>
      </w:tr>
      <w:tr w:rsidR="003B6702" w:rsidRPr="00E74DD7" w14:paraId="5D0EE0E3"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07EEC48" w14:textId="2936647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271C9EED" w14:textId="444DA3E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2624C529"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C8773A5" w14:textId="11F12B1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68B49A2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2EABC38E" w14:textId="117A70D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5EC35DAC" w14:textId="5F11175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262E06D2" w14:textId="77777777" w:rsidTr="003B6702">
        <w:tc>
          <w:tcPr>
            <w:tcW w:w="2640" w:type="dxa"/>
            <w:tcBorders>
              <w:top w:val="single" w:sz="8" w:space="0" w:color="auto"/>
              <w:left w:val="double" w:sz="4" w:space="0" w:color="auto"/>
              <w:bottom w:val="single" w:sz="8" w:space="0" w:color="auto"/>
              <w:right w:val="double" w:sz="4" w:space="0" w:color="auto"/>
            </w:tcBorders>
          </w:tcPr>
          <w:p w14:paraId="037CBBC7" w14:textId="28E7B5F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0867C0EA" w14:textId="43E4035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677A4718" w14:textId="6779D66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6E1882CB" w14:textId="1BC4074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single" w:sz="8" w:space="0" w:color="auto"/>
              <w:right w:val="double" w:sz="4" w:space="0" w:color="auto"/>
            </w:tcBorders>
          </w:tcPr>
          <w:p w14:paraId="60D6CD46" w14:textId="15E1B78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clicks/presses the account setting option in the setting menu.</w:t>
            </w:r>
          </w:p>
          <w:p w14:paraId="1761EDC2" w14:textId="6431242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displays the fields with user information.</w:t>
            </w:r>
          </w:p>
          <w:p w14:paraId="0CC839F2" w14:textId="613C094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updates any field with required information and presses save button.</w:t>
            </w:r>
          </w:p>
          <w:p w14:paraId="1C05D981" w14:textId="7367990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Updates done are saved in the database.</w:t>
            </w:r>
          </w:p>
        </w:tc>
      </w:tr>
      <w:tr w:rsidR="003B6702" w:rsidRPr="00E74DD7" w14:paraId="56A7CB30"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0E90563" w14:textId="1544A4D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w:t>
            </w:r>
          </w:p>
        </w:tc>
        <w:tc>
          <w:tcPr>
            <w:tcW w:w="7005" w:type="dxa"/>
            <w:tcBorders>
              <w:top w:val="single" w:sz="8" w:space="0" w:color="auto"/>
              <w:left w:val="double" w:sz="4" w:space="0" w:color="auto"/>
              <w:bottom w:val="single" w:sz="8" w:space="0" w:color="auto"/>
              <w:right w:val="double" w:sz="4" w:space="0" w:color="auto"/>
            </w:tcBorders>
          </w:tcPr>
          <w:p w14:paraId="7BCED53D" w14:textId="2954383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Update failed:</w:t>
            </w:r>
          </w:p>
          <w:p w14:paraId="59DC4218" w14:textId="2AAE2F3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3.1 – The user didn’t press the save button, hence changes made are not saved.</w:t>
            </w:r>
          </w:p>
        </w:tc>
      </w:tr>
    </w:tbl>
    <w:p w14:paraId="0467C573" w14:textId="77F58381" w:rsidR="003B6702" w:rsidRPr="00E74DD7" w:rsidRDefault="003B6702">
      <w:pPr>
        <w:rPr>
          <w:rFonts w:asciiTheme="majorBidi" w:hAnsiTheme="majorBidi" w:cstheme="majorBidi"/>
        </w:rPr>
      </w:pPr>
      <w:r w:rsidRPr="00E74DD7">
        <w:rPr>
          <w:rFonts w:asciiTheme="majorBidi" w:hAnsiTheme="majorBidi" w:cstheme="majorBidi"/>
          <w:szCs w:val="24"/>
        </w:rPr>
        <w:lastRenderedPageBreak/>
        <w:t>­</w:t>
      </w:r>
    </w:p>
    <w:p w14:paraId="2FCE20C2" w14:textId="2196C48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14207A57" w14:textId="3FA47F6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616D45D7"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45DA6804" w14:textId="659054D9"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0890F382" w14:textId="231F958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Configure Settings</w:t>
            </w:r>
          </w:p>
        </w:tc>
      </w:tr>
      <w:tr w:rsidR="003B6702" w:rsidRPr="00E74DD7" w14:paraId="2B9FCFE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37FEFEE" w14:textId="45B66F2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41EFD10B" w14:textId="0E8120E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41</w:t>
            </w:r>
          </w:p>
          <w:p w14:paraId="1B14AB5C" w14:textId="5F451A9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42</w:t>
            </w:r>
          </w:p>
          <w:p w14:paraId="456BCC3D" w14:textId="0AAA3E2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43</w:t>
            </w:r>
          </w:p>
        </w:tc>
      </w:tr>
      <w:tr w:rsidR="003B6702" w:rsidRPr="00E74DD7" w14:paraId="3FB448E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2770D3B" w14:textId="160832A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54804194" w14:textId="5133DA9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can change the graphical interface.</w:t>
            </w:r>
          </w:p>
        </w:tc>
      </w:tr>
      <w:tr w:rsidR="003B6702" w:rsidRPr="00E74DD7" w14:paraId="177D1F07"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62148DB" w14:textId="3866A4E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69EA9682" w14:textId="77777777" w:rsidTr="003B6702">
        <w:tc>
          <w:tcPr>
            <w:tcW w:w="2640" w:type="dxa"/>
            <w:tcBorders>
              <w:top w:val="single" w:sz="8" w:space="0" w:color="auto"/>
              <w:left w:val="double" w:sz="4" w:space="0" w:color="auto"/>
              <w:bottom w:val="single" w:sz="8" w:space="0" w:color="auto"/>
              <w:right w:val="double" w:sz="4" w:space="0" w:color="auto"/>
            </w:tcBorders>
          </w:tcPr>
          <w:p w14:paraId="260A5E6B" w14:textId="4164667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476FE375" w14:textId="5840AF2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5CA1D644" w14:textId="77777777" w:rsidTr="003B6702">
        <w:tc>
          <w:tcPr>
            <w:tcW w:w="2640" w:type="dxa"/>
            <w:tcBorders>
              <w:top w:val="single" w:sz="8" w:space="0" w:color="auto"/>
              <w:left w:val="double" w:sz="4" w:space="0" w:color="auto"/>
              <w:bottom w:val="single" w:sz="8" w:space="0" w:color="auto"/>
              <w:right w:val="double" w:sz="4" w:space="0" w:color="auto"/>
            </w:tcBorders>
          </w:tcPr>
          <w:p w14:paraId="56C05920" w14:textId="2DC34E1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448BF05A" w14:textId="6A60F90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3181280A"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9FC82FC" w14:textId="2662D71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4CC9CB44"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3B322DCC" w14:textId="381B286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33A469E7" w14:textId="1B9FF24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must be in the setting menu.</w:t>
            </w:r>
          </w:p>
        </w:tc>
      </w:tr>
      <w:tr w:rsidR="003B6702" w:rsidRPr="00E74DD7" w14:paraId="633F4A3D"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D7A8383" w14:textId="1DA73EA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7CBF8CA6" w14:textId="77777777" w:rsidTr="003B6702">
        <w:tc>
          <w:tcPr>
            <w:tcW w:w="2640" w:type="dxa"/>
            <w:tcBorders>
              <w:top w:val="single" w:sz="8" w:space="0" w:color="auto"/>
              <w:left w:val="double" w:sz="4" w:space="0" w:color="auto"/>
              <w:bottom w:val="single" w:sz="8" w:space="0" w:color="auto"/>
              <w:right w:val="double" w:sz="4" w:space="0" w:color="auto"/>
            </w:tcBorders>
          </w:tcPr>
          <w:p w14:paraId="46151D94" w14:textId="34EE931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1FFFE8A2" w14:textId="210D983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Changes made by the user are saved in the database.</w:t>
            </w:r>
          </w:p>
        </w:tc>
      </w:tr>
      <w:tr w:rsidR="003B6702" w:rsidRPr="00E74DD7" w14:paraId="2C56E468" w14:textId="77777777" w:rsidTr="003B6702">
        <w:tc>
          <w:tcPr>
            <w:tcW w:w="2640" w:type="dxa"/>
            <w:tcBorders>
              <w:top w:val="single" w:sz="8" w:space="0" w:color="auto"/>
              <w:left w:val="double" w:sz="4" w:space="0" w:color="auto"/>
              <w:bottom w:val="single" w:sz="8" w:space="0" w:color="auto"/>
              <w:right w:val="double" w:sz="4" w:space="0" w:color="auto"/>
            </w:tcBorders>
          </w:tcPr>
          <w:p w14:paraId="4947D70A" w14:textId="26963D7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1BD35A6B" w14:textId="12195E9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is unable to change things for some reason.</w:t>
            </w:r>
          </w:p>
        </w:tc>
      </w:tr>
      <w:tr w:rsidR="003B6702" w:rsidRPr="00E74DD7" w14:paraId="14FF8489"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5FBDC9B" w14:textId="0C0256B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324F98AE" w14:textId="3664A18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press the configure display option.</w:t>
            </w:r>
          </w:p>
        </w:tc>
      </w:tr>
      <w:tr w:rsidR="003B6702" w:rsidRPr="00E74DD7" w14:paraId="65380AB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8A82D96" w14:textId="2371A73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73A654EC" w14:textId="6FD13EA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143A97CC"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1CC541A" w14:textId="0EBCEF7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48FB9FE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07361B2B" w14:textId="32A6E53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723B05FC" w14:textId="4D55069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60B6BC83" w14:textId="77777777" w:rsidTr="003B6702">
        <w:tc>
          <w:tcPr>
            <w:tcW w:w="2640" w:type="dxa"/>
            <w:tcBorders>
              <w:top w:val="single" w:sz="8" w:space="0" w:color="auto"/>
              <w:left w:val="double" w:sz="4" w:space="0" w:color="auto"/>
              <w:bottom w:val="single" w:sz="8" w:space="0" w:color="auto"/>
              <w:right w:val="double" w:sz="4" w:space="0" w:color="auto"/>
            </w:tcBorders>
          </w:tcPr>
          <w:p w14:paraId="4C9B26BE" w14:textId="19D8CB0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6C1BFFB7" w14:textId="39C4B87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314035D5" w14:textId="09762E46"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5BEB989C" w14:textId="45EAEA9A"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44645E88" w14:textId="4FEDA800"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7F2547F8" w14:textId="3C7A38EA"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3B44E3F6" w14:textId="54D31AFF"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single" w:sz="8" w:space="0" w:color="auto"/>
              <w:right w:val="double" w:sz="4" w:space="0" w:color="auto"/>
            </w:tcBorders>
          </w:tcPr>
          <w:p w14:paraId="45B25594" w14:textId="62CE3D2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clicks/presses the configure display option in the setting menu.</w:t>
            </w:r>
          </w:p>
          <w:p w14:paraId="0864C8D9" w14:textId="60AA8E8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displays all the following options.</w:t>
            </w:r>
          </w:p>
          <w:p w14:paraId="29DBF037" w14:textId="3E755208" w:rsidR="003B6702" w:rsidRPr="00E74DD7" w:rsidRDefault="003B6702" w:rsidP="003B6702">
            <w:pPr>
              <w:pStyle w:val="ListParagraph"/>
              <w:numPr>
                <w:ilvl w:val="0"/>
                <w:numId w:val="12"/>
              </w:numPr>
              <w:rPr>
                <w:rFonts w:asciiTheme="majorBidi" w:eastAsia="Times" w:hAnsiTheme="majorBidi" w:cstheme="majorBidi"/>
                <w:color w:val="000000" w:themeColor="text1"/>
                <w:szCs w:val="24"/>
              </w:rPr>
            </w:pPr>
            <w:r w:rsidRPr="00E74DD7">
              <w:rPr>
                <w:rFonts w:asciiTheme="majorBidi" w:hAnsiTheme="majorBidi" w:cstheme="majorBidi"/>
                <w:color w:val="000000" w:themeColor="text1"/>
                <w:lang w:val="en-GB"/>
              </w:rPr>
              <w:t>Change Board colour</w:t>
            </w:r>
          </w:p>
          <w:p w14:paraId="719CD9AD" w14:textId="7425FD2A" w:rsidR="003B6702" w:rsidRPr="00E74DD7" w:rsidRDefault="003B6702" w:rsidP="003B6702">
            <w:pPr>
              <w:pStyle w:val="ListParagraph"/>
              <w:numPr>
                <w:ilvl w:val="0"/>
                <w:numId w:val="12"/>
              </w:numPr>
              <w:rPr>
                <w:rFonts w:asciiTheme="majorBidi" w:eastAsia="Times" w:hAnsiTheme="majorBidi" w:cstheme="majorBidi"/>
                <w:color w:val="000000" w:themeColor="text1"/>
                <w:szCs w:val="24"/>
              </w:rPr>
            </w:pPr>
            <w:r w:rsidRPr="00E74DD7">
              <w:rPr>
                <w:rFonts w:asciiTheme="majorBidi" w:hAnsiTheme="majorBidi" w:cstheme="majorBidi"/>
                <w:color w:val="000000" w:themeColor="text1"/>
                <w:lang w:val="en-GB"/>
              </w:rPr>
              <w:t>Change Piece style</w:t>
            </w:r>
          </w:p>
          <w:p w14:paraId="127E556F" w14:textId="5C28C84B" w:rsidR="003B6702" w:rsidRPr="00E74DD7" w:rsidRDefault="003B6702" w:rsidP="003B6702">
            <w:pPr>
              <w:pStyle w:val="ListParagraph"/>
              <w:numPr>
                <w:ilvl w:val="0"/>
                <w:numId w:val="12"/>
              </w:numPr>
              <w:rPr>
                <w:rFonts w:asciiTheme="majorBidi" w:eastAsia="Times" w:hAnsiTheme="majorBidi" w:cstheme="majorBidi"/>
                <w:color w:val="000000" w:themeColor="text1"/>
                <w:szCs w:val="24"/>
              </w:rPr>
            </w:pPr>
            <w:r w:rsidRPr="00E74DD7">
              <w:rPr>
                <w:rFonts w:asciiTheme="majorBidi" w:hAnsiTheme="majorBidi" w:cstheme="majorBidi"/>
                <w:color w:val="000000" w:themeColor="text1"/>
                <w:lang w:val="en-GB"/>
              </w:rPr>
              <w:t>Change Theme</w:t>
            </w:r>
          </w:p>
          <w:p w14:paraId="24BA19EF" w14:textId="654F141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changes anything and presses save button.</w:t>
            </w:r>
          </w:p>
          <w:p w14:paraId="61CA487E" w14:textId="0E02BB9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Changes made are saved.</w:t>
            </w:r>
          </w:p>
        </w:tc>
      </w:tr>
      <w:tr w:rsidR="003B6702" w:rsidRPr="00E74DD7" w14:paraId="0587C95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9F0F19D" w14:textId="45A824B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w:t>
            </w:r>
          </w:p>
        </w:tc>
        <w:tc>
          <w:tcPr>
            <w:tcW w:w="7005" w:type="dxa"/>
            <w:tcBorders>
              <w:top w:val="single" w:sz="8" w:space="0" w:color="auto"/>
              <w:left w:val="double" w:sz="4" w:space="0" w:color="auto"/>
              <w:bottom w:val="single" w:sz="8" w:space="0" w:color="auto"/>
              <w:right w:val="double" w:sz="4" w:space="0" w:color="auto"/>
            </w:tcBorders>
          </w:tcPr>
          <w:p w14:paraId="1B99E5FA" w14:textId="7C82123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Update failed:</w:t>
            </w:r>
          </w:p>
          <w:p w14:paraId="3E7097F6" w14:textId="1340D01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3.1 – The user didn’t press the save button, hence changes made are not saved.</w:t>
            </w:r>
          </w:p>
        </w:tc>
      </w:tr>
    </w:tbl>
    <w:p w14:paraId="1165E12B" w14:textId="68BD9803" w:rsidR="003B6702" w:rsidRPr="00E74DD7" w:rsidRDefault="003B6702">
      <w:pPr>
        <w:rPr>
          <w:rFonts w:asciiTheme="majorBidi" w:hAnsiTheme="majorBidi" w:cstheme="majorBidi"/>
        </w:rPr>
      </w:pPr>
      <w:r w:rsidRPr="00E74DD7">
        <w:rPr>
          <w:rFonts w:asciiTheme="majorBidi" w:hAnsiTheme="majorBidi" w:cstheme="majorBidi"/>
          <w:szCs w:val="24"/>
        </w:rPr>
        <w:t>­</w:t>
      </w:r>
    </w:p>
    <w:p w14:paraId="224F7B2E" w14:textId="42651210"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C6C4492" w14:textId="41A02E4F"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4581BA2" w14:textId="74700C71" w:rsidR="003B6702" w:rsidRPr="006C3921" w:rsidRDefault="5F59F5FC" w:rsidP="006C3921">
      <w:pPr>
        <w:pStyle w:val="Heading2"/>
      </w:pPr>
      <w:bookmarkStart w:id="114" w:name="_Toc85147736"/>
      <w:r w:rsidRPr="006C3921">
        <w:rPr>
          <w:rFonts w:eastAsia="Arial"/>
        </w:rPr>
        <w:t>User Support</w:t>
      </w:r>
      <w:bookmarkEnd w:id="114"/>
    </w:p>
    <w:p w14:paraId="3D61485F" w14:textId="769A0A62" w:rsidR="003B6702" w:rsidRPr="00E74DD7" w:rsidRDefault="003B6702">
      <w:pPr>
        <w:rPr>
          <w:rFonts w:asciiTheme="majorBidi" w:hAnsiTheme="majorBidi" w:cstheme="majorBidi"/>
        </w:rPr>
      </w:pPr>
      <w:proofErr w:type="gramStart"/>
      <w:r w:rsidRPr="00E74DD7">
        <w:rPr>
          <w:rFonts w:asciiTheme="majorBidi" w:eastAsia="Arial" w:hAnsiTheme="majorBidi" w:cstheme="majorBidi"/>
          <w:b/>
          <w:bCs/>
          <w:sz w:val="26"/>
          <w:szCs w:val="26"/>
        </w:rPr>
        <w:t>4.6.1  Description</w:t>
      </w:r>
      <w:proofErr w:type="gramEnd"/>
      <w:r w:rsidRPr="00E74DD7">
        <w:rPr>
          <w:rFonts w:asciiTheme="majorBidi" w:eastAsia="Arial" w:hAnsiTheme="majorBidi" w:cstheme="majorBidi"/>
          <w:b/>
          <w:bCs/>
          <w:sz w:val="26"/>
          <w:szCs w:val="26"/>
        </w:rPr>
        <w:t xml:space="preserve"> and Priority</w:t>
      </w:r>
    </w:p>
    <w:p w14:paraId="6DAA8043" w14:textId="3D9FDDC4"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User Support is an additional feature, included to enhance user experience with the application. It is a Medium priority feature to improve the user interaction.</w:t>
      </w:r>
    </w:p>
    <w:p w14:paraId="30D43599" w14:textId="67CF263C"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 </w:t>
      </w:r>
    </w:p>
    <w:p w14:paraId="5FE87287" w14:textId="37091888" w:rsidR="003B6702" w:rsidRPr="00E74DD7" w:rsidRDefault="003B6702" w:rsidP="003B6702">
      <w:pPr>
        <w:ind w:firstLine="86"/>
        <w:rPr>
          <w:rFonts w:asciiTheme="majorBidi" w:hAnsiTheme="majorBidi" w:cstheme="majorBidi"/>
        </w:rPr>
      </w:pPr>
      <w:proofErr w:type="gramStart"/>
      <w:r w:rsidRPr="00E74DD7">
        <w:rPr>
          <w:rFonts w:asciiTheme="majorBidi" w:eastAsia="Arial" w:hAnsiTheme="majorBidi" w:cstheme="majorBidi"/>
          <w:b/>
          <w:bCs/>
          <w:sz w:val="26"/>
          <w:szCs w:val="26"/>
        </w:rPr>
        <w:t>4.6.2  Stimulus</w:t>
      </w:r>
      <w:proofErr w:type="gramEnd"/>
      <w:r w:rsidRPr="00E74DD7">
        <w:rPr>
          <w:rFonts w:asciiTheme="majorBidi" w:eastAsia="Arial" w:hAnsiTheme="majorBidi" w:cstheme="majorBidi"/>
          <w:b/>
          <w:bCs/>
          <w:sz w:val="26"/>
          <w:szCs w:val="26"/>
        </w:rPr>
        <w:t>/Response Sequences</w:t>
      </w:r>
    </w:p>
    <w:p w14:paraId="37870618" w14:textId="3044FEA4"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User will be initially on the Home Page Screen from where user will have the option to go to User Support Menu by clicking its button.</w:t>
      </w:r>
    </w:p>
    <w:p w14:paraId="35B7A0A4" w14:textId="222B5C91"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Once on the User Support Menu, User can click on the Report a Bug button or Learn How to Play Button. Pressing each button, will redirect the user to its respective pages.</w:t>
      </w:r>
    </w:p>
    <w:p w14:paraId="5C5E7EDE" w14:textId="028C1799"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3E030FD1" w14:textId="5C428807"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022F38CC" w14:textId="2EAE7895"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2ADA4C5B" w14:textId="158AF5A8"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4C0BB630" w14:textId="5381DE69"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063DE045" w14:textId="199BE2C5"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28AE1276" w14:textId="0A33C099"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lastRenderedPageBreak/>
        <w:t xml:space="preserve"> </w:t>
      </w:r>
    </w:p>
    <w:p w14:paraId="3C3B632C" w14:textId="69FA38DA"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3B49DE8C" w14:textId="09E689E8"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b/>
          <w:bCs/>
          <w:sz w:val="26"/>
          <w:szCs w:val="26"/>
        </w:rPr>
        <w:t>4.6.3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08500228" w14:textId="617DF70F"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REQ-44: User shall be able to learn the rules of Chess.</w:t>
      </w:r>
    </w:p>
    <w:p w14:paraId="6716AF6A" w14:textId="3C145B4E"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REQ-45: User shall be able to learn the moves of each piece of Chess.</w:t>
      </w:r>
    </w:p>
    <w:p w14:paraId="5ACC83AA" w14:textId="245728CC"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REQ-46: User shall be able to learn strategies of Chess e.g. openings, endgames etc.</w:t>
      </w:r>
    </w:p>
    <w:p w14:paraId="24B0018B" w14:textId="69AAE17D"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REQ-47: User shall be able to learn the rules of Checkers.</w:t>
      </w:r>
    </w:p>
    <w:p w14:paraId="3476BD95" w14:textId="1A552A38"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REQ-48: User shall be able to report any bug in the application.</w:t>
      </w:r>
    </w:p>
    <w:p w14:paraId="16FE6135" w14:textId="04B0026E"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REQ-49: User shall be able to give any suggestion related to the application improvement or features enhancement.</w:t>
      </w:r>
    </w:p>
    <w:p w14:paraId="13CB2ED7" w14:textId="7511743B"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1D3DC160" w14:textId="610563DE"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2D592F7D" w14:textId="6911C6FA"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Cs w:val="24"/>
        </w:rPr>
        <w:t xml:space="preserve"> </w:t>
      </w:r>
    </w:p>
    <w:p w14:paraId="169E0402" w14:textId="150A80FC"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1CB1A7A0" w14:textId="1ED2BF6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9C6667F" w14:textId="727D3A86"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9EF6B04" w14:textId="78CEFE4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A65AE72" w14:textId="241C722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60204A4" w14:textId="2431A9F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22A1EED7" w14:textId="77777777" w:rsidTr="45A1F989">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43542706" w14:textId="7EDE20C6"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16F90A16" w14:textId="671740B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Learn How to Play</w:t>
            </w:r>
          </w:p>
        </w:tc>
      </w:tr>
      <w:tr w:rsidR="003B6702" w:rsidRPr="00E74DD7" w14:paraId="0CE3FA15"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86441B0" w14:textId="1081E10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406873F0" w14:textId="10997B3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44</w:t>
            </w:r>
          </w:p>
          <w:p w14:paraId="7E289E97" w14:textId="0F61DB7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45</w:t>
            </w:r>
          </w:p>
          <w:p w14:paraId="5C5102C2" w14:textId="754EBF3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46</w:t>
            </w:r>
          </w:p>
          <w:p w14:paraId="62271D65" w14:textId="78274FB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47</w:t>
            </w:r>
          </w:p>
        </w:tc>
      </w:tr>
      <w:tr w:rsidR="003B6702" w:rsidRPr="00E74DD7" w14:paraId="6860E08C"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F186D35" w14:textId="36570B2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1F610144" w14:textId="2C42AEE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can learn the game of Chess or Checkers.</w:t>
            </w:r>
          </w:p>
        </w:tc>
      </w:tr>
      <w:tr w:rsidR="003B6702" w:rsidRPr="00E74DD7" w14:paraId="67C7B906"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8791A01" w14:textId="673007F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79D86BED" w14:textId="77777777" w:rsidTr="45A1F989">
        <w:tc>
          <w:tcPr>
            <w:tcW w:w="2640" w:type="dxa"/>
            <w:tcBorders>
              <w:top w:val="single" w:sz="8" w:space="0" w:color="auto"/>
              <w:left w:val="double" w:sz="4" w:space="0" w:color="auto"/>
              <w:bottom w:val="single" w:sz="8" w:space="0" w:color="auto"/>
              <w:right w:val="double" w:sz="4" w:space="0" w:color="auto"/>
            </w:tcBorders>
          </w:tcPr>
          <w:p w14:paraId="384AD434" w14:textId="51B6FD1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5DDD8E6A" w14:textId="40FA608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1437CA15" w14:textId="77777777" w:rsidTr="45A1F989">
        <w:tc>
          <w:tcPr>
            <w:tcW w:w="2640" w:type="dxa"/>
            <w:tcBorders>
              <w:top w:val="single" w:sz="8" w:space="0" w:color="auto"/>
              <w:left w:val="double" w:sz="4" w:space="0" w:color="auto"/>
              <w:bottom w:val="single" w:sz="8" w:space="0" w:color="auto"/>
              <w:right w:val="double" w:sz="4" w:space="0" w:color="auto"/>
            </w:tcBorders>
          </w:tcPr>
          <w:p w14:paraId="0745748A" w14:textId="34CC705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1A2CB763" w14:textId="1A2AAE0F" w:rsidR="003B6702" w:rsidRPr="00E74DD7" w:rsidRDefault="45A1F989">
            <w:pPr>
              <w:rPr>
                <w:rFonts w:asciiTheme="majorBidi" w:hAnsiTheme="majorBidi" w:cstheme="majorBidi"/>
              </w:rPr>
            </w:pPr>
            <w:r w:rsidRPr="00E74DD7">
              <w:rPr>
                <w:rFonts w:asciiTheme="majorBidi" w:hAnsiTheme="majorBidi" w:cstheme="majorBidi"/>
                <w:szCs w:val="24"/>
                <w:lang w:val="en-GB"/>
              </w:rPr>
              <w:t>None</w:t>
            </w:r>
          </w:p>
        </w:tc>
      </w:tr>
      <w:tr w:rsidR="003B6702" w:rsidRPr="00E74DD7" w14:paraId="25710E91"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18761A9" w14:textId="585789C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1E66F85F" w14:textId="77777777" w:rsidTr="45A1F989">
        <w:trPr>
          <w:trHeight w:val="705"/>
        </w:trPr>
        <w:tc>
          <w:tcPr>
            <w:tcW w:w="2640" w:type="dxa"/>
            <w:tcBorders>
              <w:top w:val="single" w:sz="8" w:space="0" w:color="auto"/>
              <w:left w:val="double" w:sz="4" w:space="0" w:color="auto"/>
              <w:bottom w:val="single" w:sz="8" w:space="0" w:color="auto"/>
              <w:right w:val="double" w:sz="4" w:space="0" w:color="auto"/>
            </w:tcBorders>
          </w:tcPr>
          <w:p w14:paraId="27A62C34" w14:textId="111F3CD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8E8D9A6" w14:textId="1C00DA2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61036EB" w14:textId="6A1702E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010B39D6" w14:textId="51CB128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1924C132" w14:textId="6156E67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7FCC2A82" w14:textId="19AC129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488C9840" w14:textId="5495D94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4F192A74" w14:textId="5E6F74F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User Support Page.</w:t>
            </w:r>
          </w:p>
        </w:tc>
      </w:tr>
      <w:tr w:rsidR="003B6702" w:rsidRPr="00E74DD7" w14:paraId="0872D967"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FCC8C72" w14:textId="3A2D4D1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222B0B69" w14:textId="77777777" w:rsidTr="45A1F989">
        <w:tc>
          <w:tcPr>
            <w:tcW w:w="2640" w:type="dxa"/>
            <w:tcBorders>
              <w:top w:val="single" w:sz="8" w:space="0" w:color="auto"/>
              <w:left w:val="double" w:sz="4" w:space="0" w:color="auto"/>
              <w:bottom w:val="single" w:sz="8" w:space="0" w:color="auto"/>
              <w:right w:val="double" w:sz="4" w:space="0" w:color="auto"/>
            </w:tcBorders>
          </w:tcPr>
          <w:p w14:paraId="249B2FAA" w14:textId="286663B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667338AD" w14:textId="4EFB5C1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displays the how to play features.</w:t>
            </w:r>
          </w:p>
        </w:tc>
      </w:tr>
      <w:tr w:rsidR="003B6702" w:rsidRPr="00E74DD7" w14:paraId="6C8DDF8D" w14:textId="77777777" w:rsidTr="45A1F989">
        <w:tc>
          <w:tcPr>
            <w:tcW w:w="2640" w:type="dxa"/>
            <w:tcBorders>
              <w:top w:val="single" w:sz="8" w:space="0" w:color="auto"/>
              <w:left w:val="double" w:sz="4" w:space="0" w:color="auto"/>
              <w:bottom w:val="single" w:sz="8" w:space="0" w:color="auto"/>
              <w:right w:val="double" w:sz="4" w:space="0" w:color="auto"/>
            </w:tcBorders>
          </w:tcPr>
          <w:p w14:paraId="13862D34" w14:textId="1FAB17C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43E49743" w14:textId="6181D0E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unable to load how to play features.</w:t>
            </w:r>
          </w:p>
        </w:tc>
      </w:tr>
      <w:tr w:rsidR="003B6702" w:rsidRPr="00E74DD7" w14:paraId="2EE41AC1"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43BB04E" w14:textId="13D2589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1ABE809C" w14:textId="42F1005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How to Play button.</w:t>
            </w:r>
          </w:p>
        </w:tc>
      </w:tr>
      <w:tr w:rsidR="003B6702" w:rsidRPr="00E74DD7" w14:paraId="7EB76A79"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8D01C02" w14:textId="74379A9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7C67D1D8" w14:textId="58AF873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64173168" w14:textId="77777777" w:rsidTr="45A1F989">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8435EE0" w14:textId="31440C8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557581A0"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E0E0E0"/>
          </w:tcPr>
          <w:p w14:paraId="28968F5E" w14:textId="4470CFD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3E6A9BC5" w14:textId="385B981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744B328A" w14:textId="77777777" w:rsidTr="45A1F989">
        <w:tc>
          <w:tcPr>
            <w:tcW w:w="2640" w:type="dxa"/>
            <w:tcBorders>
              <w:top w:val="single" w:sz="8" w:space="0" w:color="auto"/>
              <w:left w:val="double" w:sz="4" w:space="0" w:color="auto"/>
              <w:bottom w:val="single" w:sz="8" w:space="0" w:color="auto"/>
              <w:right w:val="double" w:sz="4" w:space="0" w:color="auto"/>
            </w:tcBorders>
          </w:tcPr>
          <w:p w14:paraId="4A32063B" w14:textId="2A72A75D"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5E4F1308" w14:textId="2ADEBC6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41D4526A" w14:textId="76DDC495"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62CD6682" w14:textId="257FA6B4"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22EAC1B7" w14:textId="0702C2F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single" w:sz="8" w:space="0" w:color="auto"/>
              <w:right w:val="double" w:sz="4" w:space="0" w:color="auto"/>
            </w:tcBorders>
          </w:tcPr>
          <w:p w14:paraId="7937D37A" w14:textId="1377466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User Support page.</w:t>
            </w:r>
          </w:p>
          <w:p w14:paraId="75EE3CA7" w14:textId="3DC502A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clicks/taps on the How to Play button displayed at the User Support Menu.</w:t>
            </w:r>
          </w:p>
          <w:p w14:paraId="270D006B" w14:textId="348895C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takes the user to the How to Play features page.</w:t>
            </w:r>
          </w:p>
          <w:p w14:paraId="77414D85" w14:textId="0D3B528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This page displays all the features like (Learn Chess, Learn Checkers, Learn Chess piece moves, Learn Chess strategies).</w:t>
            </w:r>
          </w:p>
        </w:tc>
      </w:tr>
      <w:tr w:rsidR="003B6702" w:rsidRPr="00E74DD7" w14:paraId="3A512D37"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795E751" w14:textId="7193118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19C09A3B" w14:textId="14D09B10"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05CA4F68" w14:textId="68D1367A"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 w:val="20"/>
        </w:rPr>
        <w:t xml:space="preserve">                     </w:t>
      </w:r>
    </w:p>
    <w:p w14:paraId="64D060A1" w14:textId="442541C8" w:rsidR="003B6702" w:rsidRDefault="003B6702">
      <w:pPr>
        <w:rPr>
          <w:rFonts w:asciiTheme="majorBidi" w:hAnsiTheme="majorBidi" w:cstheme="majorBidi"/>
          <w:szCs w:val="24"/>
        </w:rPr>
      </w:pPr>
      <w:r w:rsidRPr="00E74DD7">
        <w:rPr>
          <w:rFonts w:asciiTheme="majorBidi" w:hAnsiTheme="majorBidi" w:cstheme="majorBidi"/>
          <w:szCs w:val="24"/>
        </w:rPr>
        <w:t xml:space="preserve"> </w:t>
      </w:r>
    </w:p>
    <w:p w14:paraId="05A0CA51" w14:textId="77777777" w:rsidR="009B063D" w:rsidRPr="00E74DD7" w:rsidRDefault="009B063D">
      <w:pPr>
        <w:rPr>
          <w:rFonts w:asciiTheme="majorBidi" w:hAnsiTheme="majorBidi" w:cstheme="majorBidi"/>
        </w:rPr>
      </w:pPr>
    </w:p>
    <w:p w14:paraId="4CFED027" w14:textId="01579226"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68DAF7FE"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265D6158" w14:textId="1F754AE5" w:rsidR="003B6702" w:rsidRPr="00E74DD7" w:rsidRDefault="003B6702">
            <w:pPr>
              <w:rPr>
                <w:rFonts w:asciiTheme="majorBidi" w:hAnsiTheme="majorBidi" w:cstheme="majorBidi"/>
              </w:rPr>
            </w:pPr>
            <w:r w:rsidRPr="00E74DD7">
              <w:rPr>
                <w:rFonts w:asciiTheme="majorBidi" w:hAnsiTheme="majorBidi" w:cstheme="majorBidi"/>
                <w:b/>
                <w:bCs/>
                <w:szCs w:val="24"/>
                <w:lang w:val="en-GB"/>
              </w:rPr>
              <w:lastRenderedPageBreak/>
              <w:t>Use case name</w:t>
            </w:r>
          </w:p>
        </w:tc>
        <w:tc>
          <w:tcPr>
            <w:tcW w:w="7005" w:type="dxa"/>
            <w:tcBorders>
              <w:top w:val="double" w:sz="4" w:space="0" w:color="auto"/>
              <w:left w:val="double" w:sz="4" w:space="0" w:color="auto"/>
              <w:bottom w:val="single" w:sz="8" w:space="0" w:color="auto"/>
              <w:right w:val="double" w:sz="4" w:space="0" w:color="auto"/>
            </w:tcBorders>
          </w:tcPr>
          <w:p w14:paraId="2878B456" w14:textId="1588FCB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Report a Bug</w:t>
            </w:r>
          </w:p>
        </w:tc>
      </w:tr>
      <w:tr w:rsidR="003B6702" w:rsidRPr="00E74DD7" w14:paraId="155DB8FA"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D741864" w14:textId="4F1BC24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16390210" w14:textId="7583348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48</w:t>
            </w:r>
          </w:p>
          <w:p w14:paraId="41614DD6" w14:textId="534AEA6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49</w:t>
            </w:r>
          </w:p>
        </w:tc>
      </w:tr>
      <w:tr w:rsidR="003B6702" w:rsidRPr="00E74DD7" w14:paraId="001D1CF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DA4CC0F" w14:textId="60521A1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3697E82F" w14:textId="652646C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able to report a bug or make a suggestion.</w:t>
            </w:r>
          </w:p>
        </w:tc>
      </w:tr>
      <w:tr w:rsidR="003B6702" w:rsidRPr="00E74DD7" w14:paraId="31462148"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63003EC" w14:textId="4F0D11C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1BBC2756" w14:textId="77777777" w:rsidTr="003B6702">
        <w:tc>
          <w:tcPr>
            <w:tcW w:w="2640" w:type="dxa"/>
            <w:tcBorders>
              <w:top w:val="single" w:sz="8" w:space="0" w:color="auto"/>
              <w:left w:val="double" w:sz="4" w:space="0" w:color="auto"/>
              <w:bottom w:val="single" w:sz="8" w:space="0" w:color="auto"/>
              <w:right w:val="double" w:sz="4" w:space="0" w:color="auto"/>
            </w:tcBorders>
          </w:tcPr>
          <w:p w14:paraId="323E25F0" w14:textId="27D7F6E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7284FFF6" w14:textId="5609CC95"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7EFE63A8" w14:textId="77777777" w:rsidTr="003B6702">
        <w:tc>
          <w:tcPr>
            <w:tcW w:w="2640" w:type="dxa"/>
            <w:tcBorders>
              <w:top w:val="single" w:sz="8" w:space="0" w:color="auto"/>
              <w:left w:val="double" w:sz="4" w:space="0" w:color="auto"/>
              <w:bottom w:val="single" w:sz="8" w:space="0" w:color="auto"/>
              <w:right w:val="double" w:sz="4" w:space="0" w:color="auto"/>
            </w:tcBorders>
          </w:tcPr>
          <w:p w14:paraId="54D30427" w14:textId="6275628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3FE0A78B" w14:textId="12B567F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52A49870"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E2CFBA2" w14:textId="14216F9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67A6BF98"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0C135D09" w14:textId="4196D0D1"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1BD8CA78" w14:textId="581F749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4E9217F5" w14:textId="4527501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68144998" w14:textId="0DF7E7B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3A3C6C39" w14:textId="5D31713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6F17A1CC" w14:textId="7ABACCA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29C3F2E0" w14:textId="550A715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730EFC3A" w14:textId="085C3EE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User Support Page.</w:t>
            </w:r>
          </w:p>
          <w:p w14:paraId="0D9A1CE5" w14:textId="3D455493"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46E68EE8"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7049019" w14:textId="0D21E01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6B944195" w14:textId="77777777" w:rsidTr="003B6702">
        <w:tc>
          <w:tcPr>
            <w:tcW w:w="2640" w:type="dxa"/>
            <w:tcBorders>
              <w:top w:val="single" w:sz="8" w:space="0" w:color="auto"/>
              <w:left w:val="double" w:sz="4" w:space="0" w:color="auto"/>
              <w:bottom w:val="single" w:sz="8" w:space="0" w:color="auto"/>
              <w:right w:val="double" w:sz="4" w:space="0" w:color="auto"/>
            </w:tcBorders>
          </w:tcPr>
          <w:p w14:paraId="30330B55" w14:textId="5622704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31FC0784" w14:textId="7D418D4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Bug is reported or suggestion is successfully passed on to the admin. </w:t>
            </w:r>
          </w:p>
        </w:tc>
      </w:tr>
      <w:tr w:rsidR="003B6702" w:rsidRPr="00E74DD7" w14:paraId="084A364B" w14:textId="77777777" w:rsidTr="003B6702">
        <w:tc>
          <w:tcPr>
            <w:tcW w:w="2640" w:type="dxa"/>
            <w:tcBorders>
              <w:top w:val="single" w:sz="8" w:space="0" w:color="auto"/>
              <w:left w:val="double" w:sz="4" w:space="0" w:color="auto"/>
              <w:bottom w:val="single" w:sz="8" w:space="0" w:color="auto"/>
              <w:right w:val="double" w:sz="4" w:space="0" w:color="auto"/>
            </w:tcBorders>
          </w:tcPr>
          <w:p w14:paraId="50BBC483" w14:textId="7035479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53146721" w14:textId="71F1E0E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 xml:space="preserve">Bug is unable to get reported or suggestion cannot be successfully passed on to the admin. </w:t>
            </w:r>
          </w:p>
        </w:tc>
      </w:tr>
      <w:tr w:rsidR="003B6702" w:rsidRPr="00E74DD7" w14:paraId="24C8838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9CFF490" w14:textId="29076F82"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16CB0D43" w14:textId="730F2BE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Report a Bug button.</w:t>
            </w:r>
          </w:p>
        </w:tc>
      </w:tr>
      <w:tr w:rsidR="003B6702" w:rsidRPr="00E74DD7" w14:paraId="4627BAD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EEBA772" w14:textId="07BF8F9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7EE4C714" w14:textId="6E8985D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0E9FECD9"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4C23D99" w14:textId="1C94C121"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34F6C6F9"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23C67F49" w14:textId="159778A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055F6E2B" w14:textId="5B9BEC1A"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45CFF9FF" w14:textId="77777777" w:rsidTr="003B6702">
        <w:tc>
          <w:tcPr>
            <w:tcW w:w="2640" w:type="dxa"/>
            <w:tcBorders>
              <w:top w:val="single" w:sz="8" w:space="0" w:color="auto"/>
              <w:left w:val="double" w:sz="4" w:space="0" w:color="auto"/>
              <w:bottom w:val="single" w:sz="8" w:space="0" w:color="auto"/>
              <w:right w:val="double" w:sz="4" w:space="0" w:color="auto"/>
            </w:tcBorders>
          </w:tcPr>
          <w:p w14:paraId="66343A3E" w14:textId="710C7D6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67B8AAD6" w14:textId="3E73538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331A230D" w14:textId="01007F2F" w:rsidR="003B6702" w:rsidRPr="00E74DD7" w:rsidRDefault="003B6702" w:rsidP="003B6702">
            <w:pPr>
              <w:jc w:val="center"/>
              <w:rPr>
                <w:rFonts w:asciiTheme="majorBidi" w:hAnsiTheme="majorBidi" w:cstheme="majorBidi"/>
              </w:rPr>
            </w:pPr>
            <w:r w:rsidRPr="00E74DD7">
              <w:rPr>
                <w:rFonts w:asciiTheme="majorBidi" w:hAnsiTheme="majorBidi" w:cstheme="majorBidi"/>
                <w:szCs w:val="24"/>
                <w:lang w:val="en-GB"/>
              </w:rPr>
              <w:t xml:space="preserve"> </w:t>
            </w:r>
          </w:p>
          <w:p w14:paraId="3AEFBA79" w14:textId="7F94C0B3"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tc>
        <w:tc>
          <w:tcPr>
            <w:tcW w:w="7005" w:type="dxa"/>
            <w:tcBorders>
              <w:top w:val="single" w:sz="8" w:space="0" w:color="auto"/>
              <w:left w:val="double" w:sz="4" w:space="0" w:color="auto"/>
              <w:bottom w:val="single" w:sz="8" w:space="0" w:color="auto"/>
              <w:right w:val="double" w:sz="4" w:space="0" w:color="auto"/>
            </w:tcBorders>
          </w:tcPr>
          <w:p w14:paraId="32B8ECA3" w14:textId="0277B96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the Report a Bug Button.</w:t>
            </w:r>
          </w:p>
          <w:p w14:paraId="1A9D5F52" w14:textId="2237AA2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will have the choice to either type in a suggestion in Make a Suggestion text box or Report a Bug in its corresponding text box.</w:t>
            </w:r>
          </w:p>
          <w:p w14:paraId="41506E71" w14:textId="6016C0B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will click the Submit button once the text box is filled.</w:t>
            </w:r>
          </w:p>
        </w:tc>
      </w:tr>
      <w:tr w:rsidR="003B6702" w:rsidRPr="00E74DD7" w14:paraId="49DBE07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0AAFD33" w14:textId="792FC1B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5538181E" w14:textId="65F3A08A"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527BACC0" w14:textId="08CE1E6A"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90C696D" w14:textId="4400E95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173C119E" w14:textId="2F6FA2F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06259AE" w14:textId="1EE73B81" w:rsidR="003B6702" w:rsidRPr="00526BD9" w:rsidRDefault="5F59F5FC" w:rsidP="00526BD9">
      <w:pPr>
        <w:pStyle w:val="Heading2"/>
      </w:pPr>
      <w:bookmarkStart w:id="115" w:name="_Toc85147737"/>
      <w:r w:rsidRPr="00526BD9">
        <w:rPr>
          <w:rFonts w:eastAsia="Arial"/>
        </w:rPr>
        <w:t>View Statistics</w:t>
      </w:r>
      <w:bookmarkEnd w:id="115"/>
    </w:p>
    <w:p w14:paraId="715AA609" w14:textId="520EBE94" w:rsidR="003B6702" w:rsidRPr="00E74DD7" w:rsidRDefault="003B6702">
      <w:pPr>
        <w:rPr>
          <w:rFonts w:asciiTheme="majorBidi" w:hAnsiTheme="majorBidi" w:cstheme="majorBidi"/>
        </w:rPr>
      </w:pPr>
      <w:proofErr w:type="gramStart"/>
      <w:r w:rsidRPr="00E74DD7">
        <w:rPr>
          <w:rFonts w:asciiTheme="majorBidi" w:eastAsia="Arial" w:hAnsiTheme="majorBidi" w:cstheme="majorBidi"/>
          <w:b/>
          <w:bCs/>
          <w:sz w:val="26"/>
          <w:szCs w:val="26"/>
        </w:rPr>
        <w:t>4.7.1  Description</w:t>
      </w:r>
      <w:proofErr w:type="gramEnd"/>
      <w:r w:rsidRPr="00E74DD7">
        <w:rPr>
          <w:rFonts w:asciiTheme="majorBidi" w:eastAsia="Arial" w:hAnsiTheme="majorBidi" w:cstheme="majorBidi"/>
          <w:b/>
          <w:bCs/>
          <w:sz w:val="26"/>
          <w:szCs w:val="26"/>
        </w:rPr>
        <w:t xml:space="preserve"> and Priority</w:t>
      </w:r>
    </w:p>
    <w:p w14:paraId="39352E67" w14:textId="4689FA98"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View Statistics will showcase the overall records of the user, their track record of all the games played, their success rate. User can also watch replays of their previous games. It is a Medium priority feature as user can keep a track of their performance.</w:t>
      </w:r>
    </w:p>
    <w:p w14:paraId="04A3E4E3" w14:textId="788B4896"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 </w:t>
      </w:r>
    </w:p>
    <w:p w14:paraId="1D2F8299" w14:textId="1398AF18" w:rsidR="003B6702" w:rsidRPr="00E74DD7" w:rsidRDefault="003B6702" w:rsidP="003B6702">
      <w:pPr>
        <w:ind w:firstLine="86"/>
        <w:rPr>
          <w:rFonts w:asciiTheme="majorBidi" w:hAnsiTheme="majorBidi" w:cstheme="majorBidi"/>
        </w:rPr>
      </w:pPr>
      <w:proofErr w:type="gramStart"/>
      <w:r w:rsidRPr="00E74DD7">
        <w:rPr>
          <w:rFonts w:asciiTheme="majorBidi" w:eastAsia="Arial" w:hAnsiTheme="majorBidi" w:cstheme="majorBidi"/>
          <w:b/>
          <w:bCs/>
          <w:sz w:val="26"/>
          <w:szCs w:val="26"/>
        </w:rPr>
        <w:t>4.7.2  Stimulus</w:t>
      </w:r>
      <w:proofErr w:type="gramEnd"/>
      <w:r w:rsidRPr="00E74DD7">
        <w:rPr>
          <w:rFonts w:asciiTheme="majorBidi" w:eastAsia="Arial" w:hAnsiTheme="majorBidi" w:cstheme="majorBidi"/>
          <w:b/>
          <w:bCs/>
          <w:sz w:val="26"/>
          <w:szCs w:val="26"/>
        </w:rPr>
        <w:t>/Response Sequences</w:t>
      </w:r>
    </w:p>
    <w:p w14:paraId="03B54E64" w14:textId="4CDA14BD"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User will be initially on the Home Page Screen from where user will have the option to go to View Statistics page by clicking its button.</w:t>
      </w:r>
    </w:p>
    <w:p w14:paraId="6BEA69F4" w14:textId="72A11F29"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b/>
          <w:bCs/>
          <w:sz w:val="26"/>
          <w:szCs w:val="26"/>
        </w:rPr>
        <w:t>4.7.3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2E9E7BE9" w14:textId="5BA1EEED"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REQ-50: User shall be able to view the Number of Games Played.</w:t>
      </w:r>
    </w:p>
    <w:p w14:paraId="7C8EBB99" w14:textId="14A2D6DA"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REQ-51: User shall be able to view the Number of Games Won.</w:t>
      </w:r>
    </w:p>
    <w:p w14:paraId="61885BCD" w14:textId="723E8531"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REQ-52: User shall be able to view their Win Percentage.</w:t>
      </w:r>
    </w:p>
    <w:p w14:paraId="2F0A183E" w14:textId="7D7CF3DC"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REQ-53: User shall be able to view their Rating.</w:t>
      </w:r>
    </w:p>
    <w:p w14:paraId="066C9018" w14:textId="6E13C0BC"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REQ-54: User shall be able to view his standing compared to other players.</w:t>
      </w:r>
    </w:p>
    <w:p w14:paraId="5FAA3739" w14:textId="1A330E84"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REQ-55: User shall be able to view the replays of previous games played.</w:t>
      </w:r>
    </w:p>
    <w:p w14:paraId="46DCE83A" w14:textId="1DDF1E5F"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4F1D1F39" w14:textId="6AC38655"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1747FF95" w14:textId="7FA06C54"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 </w:t>
      </w:r>
    </w:p>
    <w:p w14:paraId="30C14CCD" w14:textId="2C0AA023" w:rsidR="003B6702" w:rsidRPr="00E74DD7" w:rsidRDefault="003B6702" w:rsidP="003B6702">
      <w:pPr>
        <w:ind w:firstLine="86"/>
        <w:rPr>
          <w:rFonts w:asciiTheme="majorBidi" w:hAnsiTheme="majorBidi" w:cstheme="majorBidi"/>
        </w:rPr>
      </w:pPr>
      <w:r w:rsidRPr="00E74DD7">
        <w:rPr>
          <w:rFonts w:asciiTheme="majorBidi" w:eastAsia="Times" w:hAnsiTheme="majorBidi" w:cstheme="majorBidi"/>
          <w:szCs w:val="24"/>
        </w:rPr>
        <w:t xml:space="preserve"> </w:t>
      </w:r>
    </w:p>
    <w:p w14:paraId="0576394D" w14:textId="0FBBCD54"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lastRenderedPageBreak/>
        <w:t xml:space="preserve"> </w:t>
      </w:r>
    </w:p>
    <w:p w14:paraId="25DDD474" w14:textId="76DDD774"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DE5E6AD" w14:textId="55892CE0"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5AE6027" w14:textId="53646430"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93F4CE8" w14:textId="3CD6DBD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A2A1036" w14:textId="68061D1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97E8A85" w14:textId="28539788"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1724614" w14:textId="25A73D7B"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6AA4A18" w14:textId="0BC25F84"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FDBFF27" w14:textId="6D4DEF2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3E4ED8F" w14:textId="32EDA26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222FACC" w14:textId="6BDD672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093E71C" w14:textId="2DD552A8"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A56544A" w14:textId="7A797B97"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6568E1E" w14:textId="76C101AA"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F1B46AA" w14:textId="36ADD7D8"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E1C748C" w14:textId="543A4280"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04917C4" w14:textId="51D39E4F"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E1AA8E1" w14:textId="7A7EB30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49D788F" w14:textId="7268D88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58ABBEEA" w14:textId="77777777" w:rsidTr="45A1F989">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49BF4589" w14:textId="7C4DF801"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3B2C7D3B" w14:textId="4BE59F2C"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View Stats</w:t>
            </w:r>
          </w:p>
        </w:tc>
      </w:tr>
      <w:tr w:rsidR="003B6702" w:rsidRPr="00E74DD7" w14:paraId="1BAF2963"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1C8D735" w14:textId="44BDA588"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520C1D5A" w14:textId="59BD8C9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50</w:t>
            </w:r>
          </w:p>
          <w:p w14:paraId="44D28348" w14:textId="33D0F78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51</w:t>
            </w:r>
          </w:p>
          <w:p w14:paraId="05EBE69B" w14:textId="6D3CF6C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52</w:t>
            </w:r>
          </w:p>
          <w:p w14:paraId="56B0AE58" w14:textId="3F643C6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53</w:t>
            </w:r>
          </w:p>
          <w:p w14:paraId="61120999" w14:textId="2CBED42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54</w:t>
            </w:r>
          </w:p>
          <w:p w14:paraId="2F6DA55B" w14:textId="3CEBD8D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55</w:t>
            </w:r>
          </w:p>
        </w:tc>
      </w:tr>
      <w:tr w:rsidR="003B6702" w:rsidRPr="00E74DD7" w14:paraId="71AE1C65"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9B45B61" w14:textId="4A52236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47613FFC" w14:textId="44C2893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can view their track record of all games played.</w:t>
            </w:r>
          </w:p>
        </w:tc>
      </w:tr>
      <w:tr w:rsidR="003B6702" w:rsidRPr="00E74DD7" w14:paraId="41121556"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E590BBF" w14:textId="0D0AA40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6EDA73BC" w14:textId="77777777" w:rsidTr="45A1F989">
        <w:tc>
          <w:tcPr>
            <w:tcW w:w="2640" w:type="dxa"/>
            <w:tcBorders>
              <w:top w:val="single" w:sz="8" w:space="0" w:color="auto"/>
              <w:left w:val="double" w:sz="4" w:space="0" w:color="auto"/>
              <w:bottom w:val="single" w:sz="8" w:space="0" w:color="auto"/>
              <w:right w:val="double" w:sz="4" w:space="0" w:color="auto"/>
            </w:tcBorders>
          </w:tcPr>
          <w:p w14:paraId="51F7317B" w14:textId="3ED784F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27F1F043" w14:textId="4BA7491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74700DB7" w14:textId="77777777" w:rsidTr="45A1F989">
        <w:tc>
          <w:tcPr>
            <w:tcW w:w="2640" w:type="dxa"/>
            <w:tcBorders>
              <w:top w:val="single" w:sz="8" w:space="0" w:color="auto"/>
              <w:left w:val="double" w:sz="4" w:space="0" w:color="auto"/>
              <w:bottom w:val="single" w:sz="8" w:space="0" w:color="auto"/>
              <w:right w:val="double" w:sz="4" w:space="0" w:color="auto"/>
            </w:tcBorders>
          </w:tcPr>
          <w:p w14:paraId="592DF494" w14:textId="74906C9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74D0A805" w14:textId="5FC14146" w:rsidR="003B6702" w:rsidRPr="00E74DD7" w:rsidRDefault="45A1F989" w:rsidP="45A1F989">
            <w:pPr>
              <w:rPr>
                <w:rFonts w:asciiTheme="majorBidi" w:hAnsiTheme="majorBidi" w:cstheme="majorBidi"/>
                <w:szCs w:val="24"/>
                <w:lang w:val="en-GB"/>
              </w:rPr>
            </w:pPr>
            <w:r w:rsidRPr="00E74DD7">
              <w:rPr>
                <w:rFonts w:asciiTheme="majorBidi" w:hAnsiTheme="majorBidi" w:cstheme="majorBidi"/>
                <w:szCs w:val="24"/>
                <w:lang w:val="en-GB"/>
              </w:rPr>
              <w:t>None</w:t>
            </w:r>
          </w:p>
        </w:tc>
      </w:tr>
      <w:tr w:rsidR="003B6702" w:rsidRPr="00E74DD7" w14:paraId="22D1BC71"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819228C" w14:textId="540B0C1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6924397F" w14:textId="77777777" w:rsidTr="45A1F989">
        <w:trPr>
          <w:trHeight w:val="705"/>
        </w:trPr>
        <w:tc>
          <w:tcPr>
            <w:tcW w:w="2640" w:type="dxa"/>
            <w:tcBorders>
              <w:top w:val="single" w:sz="8" w:space="0" w:color="auto"/>
              <w:left w:val="double" w:sz="4" w:space="0" w:color="auto"/>
              <w:bottom w:val="single" w:sz="8" w:space="0" w:color="auto"/>
              <w:right w:val="double" w:sz="4" w:space="0" w:color="auto"/>
            </w:tcBorders>
          </w:tcPr>
          <w:p w14:paraId="1C8A4D80" w14:textId="0B2C723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764C48FF" w14:textId="42C03C0B"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11A2E735" w14:textId="06084DDF"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2798C17E" w14:textId="1D0B886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58E9234A" w14:textId="314F5FA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7F7C66D0" w14:textId="3ACECE77"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6D4B9C29" w14:textId="1EDA5CC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15A1EC03" w14:textId="222A871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View Statistics Page.</w:t>
            </w:r>
          </w:p>
          <w:p w14:paraId="284011DA" w14:textId="38CD6A86"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2ECE50CB" w14:textId="77777777" w:rsidTr="45A1F989">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CA705E2" w14:textId="556FCEA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7109416D" w14:textId="77777777" w:rsidTr="45A1F989">
        <w:tc>
          <w:tcPr>
            <w:tcW w:w="2640" w:type="dxa"/>
            <w:tcBorders>
              <w:top w:val="single" w:sz="8" w:space="0" w:color="auto"/>
              <w:left w:val="double" w:sz="4" w:space="0" w:color="auto"/>
              <w:bottom w:val="single" w:sz="8" w:space="0" w:color="auto"/>
              <w:right w:val="double" w:sz="4" w:space="0" w:color="auto"/>
            </w:tcBorders>
          </w:tcPr>
          <w:p w14:paraId="6D77FAD7" w14:textId="6FCD973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2F9275E7" w14:textId="00B141E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displays the user statistics.</w:t>
            </w:r>
          </w:p>
        </w:tc>
      </w:tr>
      <w:tr w:rsidR="003B6702" w:rsidRPr="00E74DD7" w14:paraId="69237B6D" w14:textId="77777777" w:rsidTr="45A1F989">
        <w:tc>
          <w:tcPr>
            <w:tcW w:w="2640" w:type="dxa"/>
            <w:tcBorders>
              <w:top w:val="single" w:sz="8" w:space="0" w:color="auto"/>
              <w:left w:val="double" w:sz="4" w:space="0" w:color="auto"/>
              <w:bottom w:val="single" w:sz="8" w:space="0" w:color="auto"/>
              <w:right w:val="double" w:sz="4" w:space="0" w:color="auto"/>
            </w:tcBorders>
          </w:tcPr>
          <w:p w14:paraId="7FE0C9FC" w14:textId="07FEC09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1C53663B" w14:textId="3DBB3CA4"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unable to display the replays.</w:t>
            </w:r>
          </w:p>
        </w:tc>
      </w:tr>
      <w:tr w:rsidR="003B6702" w:rsidRPr="00E74DD7" w14:paraId="4B34B4A6"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6961232" w14:textId="293BAC9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213B242D" w14:textId="58C2534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View Statistics button.</w:t>
            </w:r>
          </w:p>
        </w:tc>
      </w:tr>
      <w:tr w:rsidR="003B6702" w:rsidRPr="00E74DD7" w14:paraId="1584BB6F"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9318037" w14:textId="3F293F2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5051ACF7" w14:textId="6E0F82E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256AF5F8" w14:textId="77777777" w:rsidTr="45A1F989">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19AED73" w14:textId="18565646"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2FA6A13F"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E0E0E0"/>
          </w:tcPr>
          <w:p w14:paraId="2FDD5379" w14:textId="51FF332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07FDEE61" w14:textId="0DBA53A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0A260E02" w14:textId="77777777" w:rsidTr="45A1F989">
        <w:tc>
          <w:tcPr>
            <w:tcW w:w="2640" w:type="dxa"/>
            <w:tcBorders>
              <w:top w:val="single" w:sz="8" w:space="0" w:color="auto"/>
              <w:left w:val="double" w:sz="4" w:space="0" w:color="auto"/>
              <w:bottom w:val="single" w:sz="8" w:space="0" w:color="auto"/>
              <w:right w:val="double" w:sz="4" w:space="0" w:color="auto"/>
            </w:tcBorders>
          </w:tcPr>
          <w:p w14:paraId="6CD67338" w14:textId="5FB58BF5"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0A870D06" w14:textId="0B377B1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5C00AAFA" w14:textId="548C6808"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78B074FC" w14:textId="6FD0DE6F"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single" w:sz="8" w:space="0" w:color="auto"/>
              <w:right w:val="double" w:sz="4" w:space="0" w:color="auto"/>
            </w:tcBorders>
          </w:tcPr>
          <w:p w14:paraId="71FF1CFD" w14:textId="56248A6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Home page.</w:t>
            </w:r>
          </w:p>
          <w:p w14:paraId="2F3D5722" w14:textId="0A860DD3"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clicks/taps on the View Statistics button displayed at the Home Page.</w:t>
            </w:r>
          </w:p>
          <w:p w14:paraId="32296F29" w14:textId="7B4338B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takes the user to the View Statistics page.</w:t>
            </w:r>
          </w:p>
          <w:p w14:paraId="1FFA8D65" w14:textId="6F019246"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This page displays all the Statistics and Replays.</w:t>
            </w:r>
          </w:p>
        </w:tc>
      </w:tr>
      <w:tr w:rsidR="003B6702" w:rsidRPr="00E74DD7" w14:paraId="37B02B24" w14:textId="77777777" w:rsidTr="45A1F989">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552CD80" w14:textId="53D308D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4390EF58" w14:textId="4BC824FC"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6B244BEA" w14:textId="6FB1536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 w:val="20"/>
        </w:rPr>
        <w:t xml:space="preserve">                     </w:t>
      </w:r>
    </w:p>
    <w:p w14:paraId="24BC582F" w14:textId="0EAA19A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3D6D1F4" w14:textId="6024B8A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lastRenderedPageBreak/>
        <w:t xml:space="preserve"> </w:t>
      </w:r>
    </w:p>
    <w:p w14:paraId="3C3E4030" w14:textId="26489133"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EE19603" w14:textId="73F43F1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5C6AEA5" w14:textId="6AD39F78"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AA0FDB5" w14:textId="6EFDCE5C"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6F6EFF4" w14:textId="378A47C6"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3F286BE" w14:textId="6F80FF0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1CD339DA" w14:textId="2E1B12D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C2E8353" w14:textId="1D46CECD"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4B1BE3B" w14:textId="4041256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3F32123" w14:textId="66DDCFF1"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0F157C24" w14:textId="238B1ADC"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4B9BA0A3" w14:textId="34AA32C3"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341B1035" w14:textId="2A479959"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55A4FF1A" w14:textId="44395F9E"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05DE3EA7" w14:textId="71D84130" w:rsidR="003B6702" w:rsidRPr="00E74DD7" w:rsidRDefault="45A1F989" w:rsidP="45A1F989">
      <w:pPr>
        <w:rPr>
          <w:rFonts w:asciiTheme="majorBidi" w:hAnsiTheme="majorBidi" w:cstheme="majorBidi"/>
        </w:rPr>
      </w:pPr>
      <w:r w:rsidRPr="00E74DD7">
        <w:rPr>
          <w:rFonts w:asciiTheme="majorBidi" w:eastAsia="Arial" w:hAnsiTheme="majorBidi" w:cstheme="majorBidi"/>
          <w:sz w:val="22"/>
          <w:szCs w:val="22"/>
        </w:rPr>
        <w:t xml:space="preserve"> </w:t>
      </w:r>
    </w:p>
    <w:p w14:paraId="359694C0" w14:textId="20D788EB" w:rsidR="003B6702" w:rsidRPr="00E74DD7" w:rsidRDefault="45A1F989" w:rsidP="006671BB">
      <w:pPr>
        <w:pStyle w:val="Heading2"/>
      </w:pPr>
      <w:bookmarkStart w:id="116" w:name="_Toc85147738"/>
      <w:r w:rsidRPr="00E74DD7">
        <w:rPr>
          <w:rFonts w:eastAsia="Arial"/>
        </w:rPr>
        <w:t>View Events</w:t>
      </w:r>
      <w:bookmarkEnd w:id="116"/>
    </w:p>
    <w:p w14:paraId="4FE40290" w14:textId="6E904334" w:rsidR="45A1F989" w:rsidRPr="00E74DD7" w:rsidRDefault="45A1F989" w:rsidP="45A1F989">
      <w:pPr>
        <w:rPr>
          <w:rFonts w:asciiTheme="majorBidi" w:hAnsiTheme="majorBidi" w:cstheme="majorBidi"/>
          <w:b/>
          <w:bCs/>
          <w:szCs w:val="24"/>
        </w:rPr>
      </w:pPr>
    </w:p>
    <w:p w14:paraId="7C621AD2" w14:textId="4EDC4FD7" w:rsidR="003B6702" w:rsidRDefault="00F377D2">
      <w:pPr>
        <w:rPr>
          <w:rFonts w:asciiTheme="majorBidi" w:eastAsia="Arial" w:hAnsiTheme="majorBidi" w:cstheme="majorBidi"/>
          <w:b/>
          <w:bCs/>
          <w:sz w:val="26"/>
          <w:szCs w:val="26"/>
        </w:rPr>
      </w:pPr>
      <w:r w:rsidRPr="00E74DD7">
        <w:rPr>
          <w:rFonts w:asciiTheme="majorBidi" w:eastAsia="Arial" w:hAnsiTheme="majorBidi" w:cstheme="majorBidi"/>
          <w:b/>
          <w:bCs/>
          <w:sz w:val="26"/>
          <w:szCs w:val="26"/>
        </w:rPr>
        <w:t>4.8.1 Description</w:t>
      </w:r>
      <w:r w:rsidR="003B6702" w:rsidRPr="00E74DD7">
        <w:rPr>
          <w:rFonts w:asciiTheme="majorBidi" w:eastAsia="Arial" w:hAnsiTheme="majorBidi" w:cstheme="majorBidi"/>
          <w:b/>
          <w:bCs/>
          <w:sz w:val="26"/>
          <w:szCs w:val="26"/>
        </w:rPr>
        <w:t xml:space="preserve"> and Priority</w:t>
      </w:r>
    </w:p>
    <w:p w14:paraId="74EFC671" w14:textId="77777777" w:rsidR="00F377D2" w:rsidRPr="00E74DD7" w:rsidRDefault="00F377D2">
      <w:pPr>
        <w:rPr>
          <w:rFonts w:asciiTheme="majorBidi" w:hAnsiTheme="majorBidi" w:cstheme="majorBidi"/>
        </w:rPr>
      </w:pPr>
    </w:p>
    <w:p w14:paraId="4692F934" w14:textId="7A7E481D"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View Events is an additional feature will display the live/past events and upcoming tournaments. It is a Low priority feature as user can have an idea of previous and upcoming chess tournaments.</w:t>
      </w:r>
    </w:p>
    <w:p w14:paraId="621597B8" w14:textId="6CBBC9CE" w:rsidR="003B6702" w:rsidRPr="00E74DD7" w:rsidRDefault="003B6702">
      <w:pPr>
        <w:rPr>
          <w:rFonts w:asciiTheme="majorBidi" w:hAnsiTheme="majorBidi" w:cstheme="majorBidi"/>
        </w:rPr>
      </w:pPr>
      <w:r w:rsidRPr="00E74DD7">
        <w:rPr>
          <w:rFonts w:asciiTheme="majorBidi" w:eastAsia="Arial" w:hAnsiTheme="majorBidi" w:cstheme="majorBidi"/>
          <w:sz w:val="26"/>
          <w:szCs w:val="26"/>
        </w:rPr>
        <w:t xml:space="preserve"> </w:t>
      </w:r>
    </w:p>
    <w:p w14:paraId="485A39F1" w14:textId="310E9B52" w:rsidR="003B6702" w:rsidRDefault="00F377D2" w:rsidP="003B6702">
      <w:pPr>
        <w:ind w:firstLine="86"/>
        <w:rPr>
          <w:rFonts w:asciiTheme="majorBidi" w:eastAsia="Arial" w:hAnsiTheme="majorBidi" w:cstheme="majorBidi"/>
          <w:b/>
          <w:bCs/>
          <w:sz w:val="26"/>
          <w:szCs w:val="26"/>
        </w:rPr>
      </w:pPr>
      <w:r w:rsidRPr="00E74DD7">
        <w:rPr>
          <w:rFonts w:asciiTheme="majorBidi" w:eastAsia="Arial" w:hAnsiTheme="majorBidi" w:cstheme="majorBidi"/>
          <w:b/>
          <w:bCs/>
          <w:sz w:val="26"/>
          <w:szCs w:val="26"/>
        </w:rPr>
        <w:t>4.8.2 Stimulus</w:t>
      </w:r>
      <w:r w:rsidR="003B6702" w:rsidRPr="00E74DD7">
        <w:rPr>
          <w:rFonts w:asciiTheme="majorBidi" w:eastAsia="Arial" w:hAnsiTheme="majorBidi" w:cstheme="majorBidi"/>
          <w:b/>
          <w:bCs/>
          <w:sz w:val="26"/>
          <w:szCs w:val="26"/>
        </w:rPr>
        <w:t>/Response Sequences</w:t>
      </w:r>
    </w:p>
    <w:p w14:paraId="2D9CC700" w14:textId="77777777" w:rsidR="00F377D2" w:rsidRPr="00E74DD7" w:rsidRDefault="00F377D2" w:rsidP="003B6702">
      <w:pPr>
        <w:ind w:firstLine="86"/>
        <w:rPr>
          <w:rFonts w:asciiTheme="majorBidi" w:hAnsiTheme="majorBidi" w:cstheme="majorBidi"/>
        </w:rPr>
      </w:pPr>
    </w:p>
    <w:p w14:paraId="32114FA2" w14:textId="68F4E560" w:rsidR="003B6702" w:rsidRDefault="003B6702">
      <w:pPr>
        <w:rPr>
          <w:rFonts w:asciiTheme="majorBidi" w:eastAsia="Arial" w:hAnsiTheme="majorBidi" w:cstheme="majorBidi"/>
          <w:sz w:val="26"/>
          <w:szCs w:val="26"/>
        </w:rPr>
      </w:pPr>
      <w:r w:rsidRPr="00E74DD7">
        <w:rPr>
          <w:rFonts w:asciiTheme="majorBidi" w:eastAsia="Arial" w:hAnsiTheme="majorBidi" w:cstheme="majorBidi"/>
          <w:sz w:val="26"/>
          <w:szCs w:val="26"/>
        </w:rPr>
        <w:t>User will be initially on the Home Page Screen from where user will have the option to go to View Events page by clicking its button.</w:t>
      </w:r>
    </w:p>
    <w:p w14:paraId="5E2B281F" w14:textId="77777777" w:rsidR="00F377D2" w:rsidRPr="00E74DD7" w:rsidRDefault="00F377D2">
      <w:pPr>
        <w:rPr>
          <w:rFonts w:asciiTheme="majorBidi" w:hAnsiTheme="majorBidi" w:cstheme="majorBidi"/>
        </w:rPr>
      </w:pPr>
    </w:p>
    <w:p w14:paraId="647C13D9" w14:textId="2A1729E6" w:rsidR="003B6702" w:rsidRDefault="003B6702" w:rsidP="003B6702">
      <w:pPr>
        <w:ind w:firstLine="86"/>
        <w:rPr>
          <w:rFonts w:asciiTheme="majorBidi" w:eastAsia="Times" w:hAnsiTheme="majorBidi" w:cstheme="majorBidi"/>
          <w:b/>
          <w:bCs/>
          <w:sz w:val="26"/>
          <w:szCs w:val="26"/>
        </w:rPr>
      </w:pPr>
      <w:r w:rsidRPr="00E74DD7">
        <w:rPr>
          <w:rFonts w:asciiTheme="majorBidi" w:eastAsia="Times" w:hAnsiTheme="majorBidi" w:cstheme="majorBidi"/>
          <w:b/>
          <w:bCs/>
          <w:sz w:val="26"/>
          <w:szCs w:val="26"/>
        </w:rPr>
        <w:t>4.8.3</w:t>
      </w:r>
      <w:r w:rsidRPr="00E74DD7">
        <w:rPr>
          <w:rFonts w:asciiTheme="majorBidi" w:hAnsiTheme="majorBidi" w:cstheme="majorBidi"/>
        </w:rPr>
        <w:tab/>
      </w:r>
      <w:r w:rsidRPr="00E74DD7">
        <w:rPr>
          <w:rFonts w:asciiTheme="majorBidi" w:eastAsia="Times" w:hAnsiTheme="majorBidi" w:cstheme="majorBidi"/>
          <w:b/>
          <w:bCs/>
          <w:sz w:val="26"/>
          <w:szCs w:val="26"/>
        </w:rPr>
        <w:t>Functional Requirements</w:t>
      </w:r>
    </w:p>
    <w:p w14:paraId="728B1ED8" w14:textId="77777777" w:rsidR="00F377D2" w:rsidRPr="00E74DD7" w:rsidRDefault="00F377D2" w:rsidP="003B6702">
      <w:pPr>
        <w:ind w:firstLine="86"/>
        <w:rPr>
          <w:rFonts w:asciiTheme="majorBidi" w:hAnsiTheme="majorBidi" w:cstheme="majorBidi"/>
        </w:rPr>
      </w:pPr>
    </w:p>
    <w:p w14:paraId="2AA2EEBE" w14:textId="1292AD8A"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REQ-56: User shall be able to view the Live Events.</w:t>
      </w:r>
    </w:p>
    <w:p w14:paraId="40C37B7C" w14:textId="66E78752"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REQ-57: User shall be able to view the Past Events.</w:t>
      </w:r>
    </w:p>
    <w:p w14:paraId="6EA9F583" w14:textId="6E6F8D81" w:rsidR="003B6702" w:rsidRPr="00E74DD7" w:rsidRDefault="003B6702">
      <w:pPr>
        <w:rPr>
          <w:rFonts w:asciiTheme="majorBidi" w:hAnsiTheme="majorBidi" w:cstheme="majorBidi"/>
        </w:rPr>
      </w:pPr>
      <w:r w:rsidRPr="00E74DD7">
        <w:rPr>
          <w:rFonts w:asciiTheme="majorBidi" w:eastAsia="Times" w:hAnsiTheme="majorBidi" w:cstheme="majorBidi"/>
          <w:sz w:val="26"/>
          <w:szCs w:val="26"/>
        </w:rPr>
        <w:t xml:space="preserve">REQ-58: User shall be able to view the upcoming Chess Tournaments. </w:t>
      </w:r>
    </w:p>
    <w:p w14:paraId="1CAC11D7" w14:textId="242C711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0A692F5" w14:textId="1E13BED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8D89A42" w14:textId="161DEE2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BD6F5C4" w14:textId="2304BF53"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CECDF56" w14:textId="16EC62A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D5AA35A" w14:textId="65EA5C5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992E9C2" w14:textId="64F1FD0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2F93B99" w14:textId="5AB1ACD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11BB181" w14:textId="0C3BB29A"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4BED9E0" w14:textId="58C6CBAA"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C6741AF" w14:textId="4BD9E7E1"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135BD83" w14:textId="4FD62976"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36D7278" w14:textId="71E5B36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4F475E8" w14:textId="31BECAD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A604D4B" w14:textId="33C97E36"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5F578E9" w14:textId="2A6414F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49DE680A" w14:textId="23675A9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9D9D585" w14:textId="7F162587" w:rsidR="003B6702" w:rsidRPr="00E74DD7" w:rsidRDefault="003B6702">
      <w:pPr>
        <w:rPr>
          <w:rFonts w:asciiTheme="majorBidi" w:hAnsiTheme="majorBidi" w:cstheme="majorBidi"/>
        </w:rPr>
      </w:pPr>
      <w:r w:rsidRPr="00E74DD7">
        <w:rPr>
          <w:rFonts w:asciiTheme="majorBidi" w:hAnsiTheme="majorBidi" w:cstheme="majorBidi"/>
          <w:szCs w:val="24"/>
        </w:rPr>
        <w:lastRenderedPageBreak/>
        <w:t xml:space="preserve"> </w:t>
      </w:r>
    </w:p>
    <w:p w14:paraId="3289360A" w14:textId="5BAFE437"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8F697AA" w14:textId="520E47C8"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2483D543" w14:textId="09DCFD59"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D703FDF" w14:textId="74B5D9D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6F076988" w14:textId="58F342EE"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8181971" w14:textId="4BC75436"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45B1601" w14:textId="3C39C65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71185C21" w14:textId="318F2214"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3204C5D2" w14:textId="2256A24C"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A4DC8F4" w14:textId="6455E4F2"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116C2AAF" w14:textId="4DB7553D"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6A0" w:firstRow="1" w:lastRow="0" w:firstColumn="1" w:lastColumn="0" w:noHBand="1" w:noVBand="1"/>
      </w:tblPr>
      <w:tblGrid>
        <w:gridCol w:w="2640"/>
        <w:gridCol w:w="7005"/>
      </w:tblGrid>
      <w:tr w:rsidR="003B6702" w:rsidRPr="00E74DD7" w14:paraId="3DC26DBA"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0AA56A96" w14:textId="302A5A76" w:rsidR="003B6702" w:rsidRPr="00E74DD7" w:rsidRDefault="003B6702">
            <w:pPr>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3AC9828B" w14:textId="1BBF33DB"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Events</w:t>
            </w:r>
          </w:p>
        </w:tc>
      </w:tr>
      <w:tr w:rsidR="003B6702" w:rsidRPr="00E74DD7" w14:paraId="0A5DDAF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6D70A78" w14:textId="611F519D"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58CDEA5F" w14:textId="1A304A2B"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56</w:t>
            </w:r>
          </w:p>
          <w:p w14:paraId="0A9FC362" w14:textId="4F5BC74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57</w:t>
            </w:r>
          </w:p>
          <w:p w14:paraId="63A54490" w14:textId="0503EF2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REQ 58</w:t>
            </w:r>
          </w:p>
        </w:tc>
      </w:tr>
      <w:tr w:rsidR="003B6702" w:rsidRPr="00E74DD7" w14:paraId="21DF0C2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40A788E" w14:textId="79AFDF6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336912AA" w14:textId="5CE77FA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can view previous, live and upcoming events/tournaments.</w:t>
            </w:r>
          </w:p>
        </w:tc>
      </w:tr>
      <w:tr w:rsidR="003B6702" w:rsidRPr="00E74DD7" w14:paraId="2D18DC0D"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777039D" w14:textId="1FA1B829"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13E1A03F" w14:textId="77777777" w:rsidTr="003B6702">
        <w:tc>
          <w:tcPr>
            <w:tcW w:w="2640" w:type="dxa"/>
            <w:tcBorders>
              <w:top w:val="single" w:sz="8" w:space="0" w:color="auto"/>
              <w:left w:val="double" w:sz="4" w:space="0" w:color="auto"/>
              <w:bottom w:val="single" w:sz="8" w:space="0" w:color="auto"/>
              <w:right w:val="double" w:sz="4" w:space="0" w:color="auto"/>
            </w:tcBorders>
          </w:tcPr>
          <w:p w14:paraId="2C1D12DC" w14:textId="0D54115F"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51170E9F" w14:textId="2EEFD79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w:t>
            </w:r>
          </w:p>
        </w:tc>
      </w:tr>
      <w:tr w:rsidR="003B6702" w:rsidRPr="00E74DD7" w14:paraId="4B75CCEB" w14:textId="77777777" w:rsidTr="003B6702">
        <w:tc>
          <w:tcPr>
            <w:tcW w:w="2640" w:type="dxa"/>
            <w:tcBorders>
              <w:top w:val="single" w:sz="8" w:space="0" w:color="auto"/>
              <w:left w:val="double" w:sz="4" w:space="0" w:color="auto"/>
              <w:bottom w:val="single" w:sz="8" w:space="0" w:color="auto"/>
              <w:right w:val="double" w:sz="4" w:space="0" w:color="auto"/>
            </w:tcBorders>
          </w:tcPr>
          <w:p w14:paraId="02D69EC9" w14:textId="15B91AD0"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04CF922E" w14:textId="620105A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0E5F23AE"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9EFE190" w14:textId="2C337740"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5810D13A" w14:textId="77777777" w:rsidTr="003B6702">
        <w:trPr>
          <w:trHeight w:val="705"/>
        </w:trPr>
        <w:tc>
          <w:tcPr>
            <w:tcW w:w="2640" w:type="dxa"/>
            <w:tcBorders>
              <w:top w:val="single" w:sz="8" w:space="0" w:color="auto"/>
              <w:left w:val="double" w:sz="4" w:space="0" w:color="auto"/>
              <w:bottom w:val="single" w:sz="8" w:space="0" w:color="auto"/>
              <w:right w:val="double" w:sz="4" w:space="0" w:color="auto"/>
            </w:tcBorders>
          </w:tcPr>
          <w:p w14:paraId="46A167DB" w14:textId="50FF2C7E"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F2E85A5" w14:textId="52787662"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74F3FA7B" w14:textId="6A6B2C60"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47E7E093" w14:textId="1A3EE616"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nil"/>
              <w:left w:val="double" w:sz="4" w:space="0" w:color="auto"/>
              <w:bottom w:val="single" w:sz="8" w:space="0" w:color="auto"/>
              <w:right w:val="double" w:sz="4" w:space="0" w:color="auto"/>
            </w:tcBorders>
          </w:tcPr>
          <w:p w14:paraId="46CA8E78" w14:textId="4EEC4589"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Application is running.</w:t>
            </w:r>
          </w:p>
          <w:p w14:paraId="4B862D22" w14:textId="5FD1B1AA"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has an account.</w:t>
            </w:r>
          </w:p>
          <w:p w14:paraId="53B4635E" w14:textId="0E5AD20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is logged in.</w:t>
            </w:r>
          </w:p>
          <w:p w14:paraId="3341D16F" w14:textId="270BA6AD"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View Events Page.</w:t>
            </w:r>
          </w:p>
          <w:p w14:paraId="63E1B076" w14:textId="2CA82EB0"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r w:rsidR="003B6702" w:rsidRPr="00E74DD7" w14:paraId="32B4F5CA"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4538A3E" w14:textId="21E795D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06A294D8" w14:textId="77777777" w:rsidTr="003B6702">
        <w:tc>
          <w:tcPr>
            <w:tcW w:w="2640" w:type="dxa"/>
            <w:tcBorders>
              <w:top w:val="single" w:sz="8" w:space="0" w:color="auto"/>
              <w:left w:val="double" w:sz="4" w:space="0" w:color="auto"/>
              <w:bottom w:val="single" w:sz="8" w:space="0" w:color="auto"/>
              <w:right w:val="double" w:sz="4" w:space="0" w:color="auto"/>
            </w:tcBorders>
          </w:tcPr>
          <w:p w14:paraId="7F9B06B2" w14:textId="41D0DD1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3FA852D0" w14:textId="0A03EFE2"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System displays the previous, live and upcoming events/tournaments.</w:t>
            </w:r>
          </w:p>
        </w:tc>
      </w:tr>
      <w:tr w:rsidR="003B6702" w:rsidRPr="00E74DD7" w14:paraId="1485A641" w14:textId="77777777" w:rsidTr="003B6702">
        <w:tc>
          <w:tcPr>
            <w:tcW w:w="2640" w:type="dxa"/>
            <w:tcBorders>
              <w:top w:val="single" w:sz="8" w:space="0" w:color="auto"/>
              <w:left w:val="double" w:sz="4" w:space="0" w:color="auto"/>
              <w:bottom w:val="single" w:sz="8" w:space="0" w:color="auto"/>
              <w:right w:val="double" w:sz="4" w:space="0" w:color="auto"/>
            </w:tcBorders>
          </w:tcPr>
          <w:p w14:paraId="4CD11924" w14:textId="4D5C758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10F9BEDC" w14:textId="4374702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unable to display the events/tournaments.</w:t>
            </w:r>
          </w:p>
        </w:tc>
      </w:tr>
      <w:tr w:rsidR="003B6702" w:rsidRPr="00E74DD7" w14:paraId="548C348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D8D9D2F" w14:textId="445E9863"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71EBAFD6" w14:textId="373ADBD1"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User clicks or presses the View Events button.</w:t>
            </w:r>
          </w:p>
        </w:tc>
      </w:tr>
      <w:tr w:rsidR="003B6702" w:rsidRPr="00E74DD7" w14:paraId="7B253176"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A3AD6FD" w14:textId="5E15FF04"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25F7F55E" w14:textId="34E9AD6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5D0BF4E5"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4B5C490" w14:textId="5CEB2507"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78A3C9B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12401371" w14:textId="28883F0F"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4C1689D8" w14:textId="7140D965"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46420BC8" w14:textId="77777777" w:rsidTr="003B6702">
        <w:tc>
          <w:tcPr>
            <w:tcW w:w="2640" w:type="dxa"/>
            <w:tcBorders>
              <w:top w:val="single" w:sz="8" w:space="0" w:color="auto"/>
              <w:left w:val="double" w:sz="4" w:space="0" w:color="auto"/>
              <w:bottom w:val="single" w:sz="8" w:space="0" w:color="auto"/>
              <w:right w:val="double" w:sz="4" w:space="0" w:color="auto"/>
            </w:tcBorders>
          </w:tcPr>
          <w:p w14:paraId="1F925280" w14:textId="63D48D4C"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DAEE48E" w14:textId="442B5764"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35E3108E" w14:textId="3F132F87"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30C1C310" w14:textId="017D5069" w:rsidR="003B6702" w:rsidRPr="00E74DD7" w:rsidRDefault="003B6702" w:rsidP="003B6702">
            <w:pPr>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single" w:sz="8" w:space="0" w:color="auto"/>
              <w:right w:val="double" w:sz="4" w:space="0" w:color="auto"/>
            </w:tcBorders>
          </w:tcPr>
          <w:p w14:paraId="4CD29453" w14:textId="617200BE"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Application is at the Home page.</w:t>
            </w:r>
          </w:p>
          <w:p w14:paraId="1E6D877D" w14:textId="18006F5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user clicks/taps on the View Events button displayed at the Home Page.</w:t>
            </w:r>
          </w:p>
          <w:p w14:paraId="7C0EC870" w14:textId="1FBF8398"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The System takes the user to the View Events page.</w:t>
            </w:r>
          </w:p>
          <w:p w14:paraId="38FA844B" w14:textId="65B8A2EC" w:rsidR="003B6702" w:rsidRPr="00E74DD7" w:rsidRDefault="003B6702">
            <w:pPr>
              <w:rPr>
                <w:rFonts w:asciiTheme="majorBidi" w:hAnsiTheme="majorBidi" w:cstheme="majorBidi"/>
              </w:rPr>
            </w:pPr>
            <w:r w:rsidRPr="00E74DD7">
              <w:rPr>
                <w:rFonts w:asciiTheme="majorBidi" w:hAnsiTheme="majorBidi" w:cstheme="majorBidi"/>
                <w:color w:val="000000" w:themeColor="text1"/>
                <w:szCs w:val="24"/>
                <w:lang w:val="en-GB"/>
              </w:rPr>
              <w:t>This page displays all the previous, live and upcoming events/tournaments.</w:t>
            </w:r>
          </w:p>
        </w:tc>
      </w:tr>
      <w:tr w:rsidR="003B6702" w:rsidRPr="00E74DD7" w14:paraId="448661F5"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444F695" w14:textId="319B2C7E" w:rsidR="003B6702" w:rsidRPr="00E74DD7" w:rsidRDefault="003B6702">
            <w:pPr>
              <w:rPr>
                <w:rFonts w:asciiTheme="majorBidi" w:hAnsiTheme="majorBidi" w:cstheme="majorBidi"/>
              </w:rPr>
            </w:pPr>
            <w:r w:rsidRPr="00E74DD7">
              <w:rPr>
                <w:rFonts w:asciiTheme="majorBidi" w:hAnsiTheme="majorBidi" w:cstheme="majorBidi"/>
                <w:b/>
                <w:bCs/>
                <w:color w:val="000000" w:themeColor="text1"/>
                <w:szCs w:val="24"/>
                <w:lang w:val="en-GB"/>
              </w:rPr>
              <w:t>Exceptions</w:t>
            </w:r>
          </w:p>
        </w:tc>
        <w:tc>
          <w:tcPr>
            <w:tcW w:w="7005" w:type="dxa"/>
            <w:tcBorders>
              <w:top w:val="single" w:sz="8" w:space="0" w:color="auto"/>
              <w:left w:val="double" w:sz="4" w:space="0" w:color="auto"/>
              <w:bottom w:val="single" w:sz="8" w:space="0" w:color="auto"/>
              <w:right w:val="double" w:sz="4" w:space="0" w:color="auto"/>
            </w:tcBorders>
          </w:tcPr>
          <w:p w14:paraId="09FAD078" w14:textId="4CAC6A2A" w:rsidR="003B6702" w:rsidRPr="00E74DD7" w:rsidRDefault="003B6702">
            <w:pPr>
              <w:rPr>
                <w:rFonts w:asciiTheme="majorBidi" w:hAnsiTheme="majorBidi" w:cstheme="majorBidi"/>
              </w:rPr>
            </w:pPr>
            <w:r w:rsidRPr="00E74DD7">
              <w:rPr>
                <w:rFonts w:asciiTheme="majorBidi" w:hAnsiTheme="majorBidi" w:cstheme="majorBidi"/>
                <w:szCs w:val="24"/>
                <w:lang w:val="en-GB"/>
              </w:rPr>
              <w:t xml:space="preserve"> </w:t>
            </w:r>
          </w:p>
        </w:tc>
      </w:tr>
    </w:tbl>
    <w:p w14:paraId="7E204CC2" w14:textId="654919EF"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 w:val="20"/>
        </w:rPr>
        <w:t xml:space="preserve">                     </w:t>
      </w:r>
    </w:p>
    <w:p w14:paraId="2FE4697E" w14:textId="693E6741"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AD0720A" w14:textId="06460DF2"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90D88CC" w14:textId="1CD7A350"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4CC91533" w14:textId="6EA85F6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490E72B" w14:textId="2341342F"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FC09D7E" w14:textId="021DF9F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76269ED7" w14:textId="40F73E53"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68A6AF61" w14:textId="0E9B3BE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184BF1E" w14:textId="1A2984B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31283B8A" w14:textId="3C215155"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028DDD15" w14:textId="05B972F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54E7847B" w14:textId="19D93845"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lastRenderedPageBreak/>
        <w:t xml:space="preserve"> </w:t>
      </w:r>
    </w:p>
    <w:p w14:paraId="4E2E98C1" w14:textId="161CC08A" w:rsidR="003B6702" w:rsidRPr="00E74DD7" w:rsidRDefault="003B6702">
      <w:pPr>
        <w:rPr>
          <w:rFonts w:asciiTheme="majorBidi" w:hAnsiTheme="majorBidi" w:cstheme="majorBidi"/>
        </w:rPr>
      </w:pPr>
      <w:r w:rsidRPr="00E74DD7">
        <w:rPr>
          <w:rFonts w:asciiTheme="majorBidi" w:eastAsia="Arial" w:hAnsiTheme="majorBidi" w:cstheme="majorBidi"/>
          <w:sz w:val="22"/>
          <w:szCs w:val="22"/>
        </w:rPr>
        <w:t xml:space="preserve"> </w:t>
      </w:r>
    </w:p>
    <w:p w14:paraId="1C0BF3E5" w14:textId="3641D39A" w:rsidR="003B6702" w:rsidRPr="00E74DD7" w:rsidRDefault="45A1F989" w:rsidP="003F1F96">
      <w:pPr>
        <w:pStyle w:val="Heading2"/>
      </w:pPr>
      <w:bookmarkStart w:id="117" w:name="_Toc85147739"/>
      <w:r w:rsidRPr="00E74DD7">
        <w:t>Administration</w:t>
      </w:r>
      <w:bookmarkEnd w:id="117"/>
    </w:p>
    <w:p w14:paraId="452FA47E" w14:textId="13E75E3B" w:rsidR="45A1F989" w:rsidRPr="00E74DD7" w:rsidRDefault="45A1F989" w:rsidP="45A1F989">
      <w:pPr>
        <w:rPr>
          <w:rFonts w:asciiTheme="majorBidi" w:hAnsiTheme="majorBidi" w:cstheme="majorBidi"/>
          <w:b/>
          <w:bCs/>
          <w:szCs w:val="24"/>
        </w:rPr>
      </w:pPr>
    </w:p>
    <w:p w14:paraId="6ADB5639" w14:textId="08D66768" w:rsidR="003B6702" w:rsidRDefault="003B6702">
      <w:pPr>
        <w:rPr>
          <w:rFonts w:asciiTheme="majorBidi" w:hAnsiTheme="majorBidi" w:cstheme="majorBidi"/>
          <w:b/>
          <w:bCs/>
          <w:sz w:val="26"/>
          <w:szCs w:val="26"/>
        </w:rPr>
      </w:pPr>
      <w:r w:rsidRPr="00E74DD7">
        <w:rPr>
          <w:rFonts w:asciiTheme="majorBidi" w:hAnsiTheme="majorBidi" w:cstheme="majorBidi"/>
          <w:b/>
          <w:bCs/>
          <w:sz w:val="26"/>
          <w:szCs w:val="26"/>
        </w:rPr>
        <w:t>4.9.1   Description and Priority</w:t>
      </w:r>
    </w:p>
    <w:p w14:paraId="0B9525AC" w14:textId="77777777" w:rsidR="0053362D" w:rsidRPr="00E74DD7" w:rsidRDefault="0053362D">
      <w:pPr>
        <w:rPr>
          <w:rFonts w:asciiTheme="majorBidi" w:hAnsiTheme="majorBidi" w:cstheme="majorBidi"/>
        </w:rPr>
      </w:pPr>
    </w:p>
    <w:p w14:paraId="73D2E424" w14:textId="228D4225" w:rsidR="0053362D" w:rsidRPr="00315005" w:rsidRDefault="003B6702" w:rsidP="00315005">
      <w:pPr>
        <w:rPr>
          <w:rFonts w:asciiTheme="majorBidi" w:hAnsiTheme="majorBidi" w:cstheme="majorBidi"/>
          <w:sz w:val="22"/>
          <w:szCs w:val="22"/>
        </w:rPr>
      </w:pPr>
      <w:r w:rsidRPr="00E74DD7">
        <w:rPr>
          <w:rFonts w:asciiTheme="majorBidi" w:hAnsiTheme="majorBidi" w:cstheme="majorBidi"/>
          <w:sz w:val="22"/>
          <w:szCs w:val="22"/>
        </w:rPr>
        <w:t>The administrator feature is of high priority, because it will serve as bridge between the users and the developers for maintaining the application once it is launched by addressing user concerns to the developers and responding to user feedback. It will also have the privilege to add accounts to the blacklist and also remove them.</w:t>
      </w:r>
      <w:bookmarkStart w:id="118" w:name="_GoBack"/>
      <w:bookmarkEnd w:id="118"/>
    </w:p>
    <w:p w14:paraId="3CAB92CA" w14:textId="31B4C2BC" w:rsidR="003B6702" w:rsidRPr="00E74DD7" w:rsidRDefault="003B6702" w:rsidP="003B6702">
      <w:pPr>
        <w:ind w:firstLine="86"/>
        <w:rPr>
          <w:rFonts w:asciiTheme="majorBidi" w:hAnsiTheme="majorBidi" w:cstheme="majorBidi"/>
        </w:rPr>
      </w:pPr>
      <w:r w:rsidRPr="00E74DD7">
        <w:rPr>
          <w:rFonts w:asciiTheme="majorBidi" w:hAnsiTheme="majorBidi" w:cstheme="majorBidi"/>
          <w:b/>
          <w:bCs/>
          <w:sz w:val="26"/>
          <w:szCs w:val="26"/>
        </w:rPr>
        <w:t>4.9.2   Stimulus/Response Sequences</w:t>
      </w:r>
    </w:p>
    <w:p w14:paraId="20A6A40B" w14:textId="7279869E" w:rsidR="003B6702" w:rsidRPr="00E74DD7" w:rsidRDefault="003B6702" w:rsidP="003B6702">
      <w:pPr>
        <w:ind w:firstLine="86"/>
        <w:rPr>
          <w:rFonts w:asciiTheme="majorBidi" w:hAnsiTheme="majorBidi" w:cstheme="majorBidi"/>
        </w:rPr>
      </w:pPr>
      <w:r w:rsidRPr="00E74DD7">
        <w:rPr>
          <w:rFonts w:asciiTheme="majorBidi" w:hAnsiTheme="majorBidi" w:cstheme="majorBidi"/>
          <w:b/>
          <w:bCs/>
          <w:sz w:val="26"/>
          <w:szCs w:val="26"/>
        </w:rPr>
        <w:t xml:space="preserve"> </w:t>
      </w:r>
    </w:p>
    <w:p w14:paraId="016D178A" w14:textId="3E708ACB" w:rsidR="003B6702" w:rsidRPr="00E74DD7" w:rsidRDefault="003B6702" w:rsidP="003B6702">
      <w:pPr>
        <w:tabs>
          <w:tab w:val="left" w:pos="8445"/>
        </w:tabs>
        <w:ind w:firstLine="86"/>
        <w:rPr>
          <w:rFonts w:asciiTheme="majorBidi" w:hAnsiTheme="majorBidi" w:cstheme="majorBidi"/>
          <w:szCs w:val="24"/>
        </w:rPr>
      </w:pPr>
      <w:r w:rsidRPr="00E74DD7">
        <w:rPr>
          <w:rFonts w:asciiTheme="majorBidi" w:hAnsiTheme="majorBidi" w:cstheme="majorBidi"/>
          <w:b/>
          <w:bCs/>
          <w:szCs w:val="24"/>
        </w:rPr>
        <w:t xml:space="preserve">Step 1; </w:t>
      </w:r>
      <w:r w:rsidRPr="00E74DD7">
        <w:rPr>
          <w:rFonts w:asciiTheme="majorBidi" w:hAnsiTheme="majorBidi" w:cstheme="majorBidi"/>
          <w:szCs w:val="24"/>
        </w:rPr>
        <w:t>Admin Logins to the dashboard.</w:t>
      </w:r>
      <w:r w:rsidRPr="00E74DD7">
        <w:rPr>
          <w:rFonts w:asciiTheme="majorBidi" w:hAnsiTheme="majorBidi" w:cstheme="majorBidi"/>
        </w:rPr>
        <w:tab/>
      </w:r>
    </w:p>
    <w:p w14:paraId="61509ABF" w14:textId="493CF7ED" w:rsidR="003B6702" w:rsidRPr="00E74DD7" w:rsidRDefault="003B6702" w:rsidP="0053362D">
      <w:pPr>
        <w:ind w:firstLine="86"/>
        <w:rPr>
          <w:rFonts w:asciiTheme="majorBidi" w:hAnsiTheme="majorBidi" w:cstheme="majorBidi"/>
        </w:rPr>
      </w:pPr>
      <w:r w:rsidRPr="00E74DD7">
        <w:rPr>
          <w:rFonts w:asciiTheme="majorBidi" w:hAnsiTheme="majorBidi" w:cstheme="majorBidi"/>
          <w:b/>
          <w:bCs/>
          <w:szCs w:val="24"/>
        </w:rPr>
        <w:t>Step 2:</w:t>
      </w:r>
      <w:r w:rsidRPr="00E74DD7">
        <w:rPr>
          <w:rFonts w:asciiTheme="majorBidi" w:hAnsiTheme="majorBidi" w:cstheme="majorBidi"/>
          <w:szCs w:val="24"/>
        </w:rPr>
        <w:t xml:space="preserve"> A screen appears with the three options in the front:</w:t>
      </w:r>
    </w:p>
    <w:p w14:paraId="673D4FC5" w14:textId="42A57207" w:rsidR="003B6702" w:rsidRPr="00E74DD7" w:rsidRDefault="003B6702" w:rsidP="003B6702">
      <w:pPr>
        <w:pStyle w:val="ListParagraph"/>
        <w:numPr>
          <w:ilvl w:val="0"/>
          <w:numId w:val="11"/>
        </w:numPr>
        <w:rPr>
          <w:rFonts w:asciiTheme="majorBidi" w:hAnsiTheme="majorBidi" w:cstheme="majorBidi"/>
          <w:szCs w:val="24"/>
        </w:rPr>
      </w:pPr>
      <w:r w:rsidRPr="00E74DD7">
        <w:rPr>
          <w:rFonts w:asciiTheme="majorBidi" w:hAnsiTheme="majorBidi" w:cstheme="majorBidi"/>
          <w:szCs w:val="24"/>
        </w:rPr>
        <w:t xml:space="preserve">View user accounts </w:t>
      </w:r>
    </w:p>
    <w:p w14:paraId="68F0D8C4" w14:textId="4A8E330E" w:rsidR="003B6702" w:rsidRPr="00E74DD7" w:rsidRDefault="003B6702" w:rsidP="003B6702">
      <w:pPr>
        <w:pStyle w:val="ListParagraph"/>
        <w:numPr>
          <w:ilvl w:val="0"/>
          <w:numId w:val="11"/>
        </w:numPr>
        <w:rPr>
          <w:rFonts w:asciiTheme="majorBidi" w:hAnsiTheme="majorBidi" w:cstheme="majorBidi"/>
          <w:szCs w:val="24"/>
        </w:rPr>
      </w:pPr>
      <w:r w:rsidRPr="00E74DD7">
        <w:rPr>
          <w:rFonts w:asciiTheme="majorBidi" w:hAnsiTheme="majorBidi" w:cstheme="majorBidi"/>
          <w:szCs w:val="24"/>
        </w:rPr>
        <w:t>View user suggestions</w:t>
      </w:r>
    </w:p>
    <w:p w14:paraId="27E33F67" w14:textId="5BAAEBFF" w:rsidR="003B6702" w:rsidRPr="00E74DD7" w:rsidRDefault="003B6702" w:rsidP="003B6702">
      <w:pPr>
        <w:pStyle w:val="ListParagraph"/>
        <w:numPr>
          <w:ilvl w:val="0"/>
          <w:numId w:val="11"/>
        </w:numPr>
        <w:rPr>
          <w:rFonts w:asciiTheme="majorBidi" w:hAnsiTheme="majorBidi" w:cstheme="majorBidi"/>
          <w:szCs w:val="24"/>
        </w:rPr>
      </w:pPr>
      <w:r w:rsidRPr="00E74DD7">
        <w:rPr>
          <w:rFonts w:asciiTheme="majorBidi" w:hAnsiTheme="majorBidi" w:cstheme="majorBidi"/>
          <w:szCs w:val="24"/>
        </w:rPr>
        <w:t>View reported bugs</w:t>
      </w:r>
    </w:p>
    <w:p w14:paraId="0A00B276" w14:textId="77709E9A" w:rsidR="003B6702" w:rsidRPr="00E74DD7" w:rsidRDefault="003B6702" w:rsidP="0053362D">
      <w:pPr>
        <w:ind w:firstLine="86"/>
        <w:rPr>
          <w:rFonts w:asciiTheme="majorBidi" w:hAnsiTheme="majorBidi" w:cstheme="majorBidi"/>
        </w:rPr>
      </w:pPr>
      <w:r w:rsidRPr="00E74DD7">
        <w:rPr>
          <w:rFonts w:asciiTheme="majorBidi" w:hAnsiTheme="majorBidi" w:cstheme="majorBidi"/>
          <w:b/>
          <w:bCs/>
          <w:szCs w:val="24"/>
        </w:rPr>
        <w:t xml:space="preserve">Step 3: </w:t>
      </w:r>
      <w:r w:rsidRPr="00E74DD7">
        <w:rPr>
          <w:rFonts w:asciiTheme="majorBidi" w:hAnsiTheme="majorBidi" w:cstheme="majorBidi"/>
          <w:szCs w:val="24"/>
        </w:rPr>
        <w:t>The Admin selects one of the options, triggering its respective function.</w:t>
      </w:r>
    </w:p>
    <w:p w14:paraId="218F3365" w14:textId="66E79DD5"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7B2FBDB" w14:textId="46E6BF49" w:rsidR="003B6702" w:rsidRDefault="003B6702" w:rsidP="003B6702">
      <w:pPr>
        <w:ind w:firstLine="86"/>
        <w:rPr>
          <w:rFonts w:asciiTheme="majorBidi" w:hAnsiTheme="majorBidi" w:cstheme="majorBidi"/>
          <w:b/>
          <w:bCs/>
          <w:sz w:val="26"/>
          <w:szCs w:val="26"/>
        </w:rPr>
      </w:pPr>
      <w:r w:rsidRPr="00E74DD7">
        <w:rPr>
          <w:rFonts w:asciiTheme="majorBidi" w:hAnsiTheme="majorBidi" w:cstheme="majorBidi"/>
          <w:b/>
          <w:bCs/>
          <w:sz w:val="26"/>
          <w:szCs w:val="26"/>
        </w:rPr>
        <w:t>4.9.3   Functional Requirements</w:t>
      </w:r>
    </w:p>
    <w:p w14:paraId="16977078" w14:textId="77777777" w:rsidR="0041114B" w:rsidRPr="00E74DD7" w:rsidRDefault="0041114B" w:rsidP="003B6702">
      <w:pPr>
        <w:ind w:firstLine="86"/>
        <w:rPr>
          <w:rFonts w:asciiTheme="majorBidi" w:hAnsiTheme="majorBidi" w:cstheme="majorBidi"/>
        </w:rPr>
      </w:pPr>
    </w:p>
    <w:p w14:paraId="29B3A975" w14:textId="4E3F69E8"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REQ 59: The system shall allow the admin to block any user account.</w:t>
      </w:r>
    </w:p>
    <w:p w14:paraId="3183BA0F" w14:textId="7D49010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REQ 60: The system shall allow the admin to unblock the user account.</w:t>
      </w:r>
    </w:p>
    <w:p w14:paraId="10BEF8AD" w14:textId="2EA54A2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REQ 61: The system shall allow the admin to view user feedback.</w:t>
      </w:r>
    </w:p>
    <w:p w14:paraId="674AFBB2" w14:textId="0B52FCB0"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REQ 62: The system shall allow the admin to view the reported bugs.</w:t>
      </w:r>
    </w:p>
    <w:p w14:paraId="3BDBDB11" w14:textId="0984416E"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4A0" w:firstRow="1" w:lastRow="0" w:firstColumn="1" w:lastColumn="0" w:noHBand="0" w:noVBand="1"/>
      </w:tblPr>
      <w:tblGrid>
        <w:gridCol w:w="2640"/>
        <w:gridCol w:w="7005"/>
      </w:tblGrid>
      <w:tr w:rsidR="003B6702" w:rsidRPr="00E74DD7" w14:paraId="715EE2DD"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49D7E65B" w14:textId="4BE2C3A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0C095154" w14:textId="2C683C7E"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Block User</w:t>
            </w:r>
          </w:p>
        </w:tc>
      </w:tr>
      <w:tr w:rsidR="003B6702" w:rsidRPr="00E74DD7" w14:paraId="547C7B59"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A92F70B" w14:textId="7B8D1A94"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1EAE28DD" w14:textId="304BE9E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REQ 59</w:t>
            </w:r>
          </w:p>
        </w:tc>
      </w:tr>
      <w:tr w:rsidR="003B6702" w:rsidRPr="00E74DD7" w14:paraId="755BF8A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AA0655D" w14:textId="60F4A73B"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11A9AB95" w14:textId="5922638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To block the user.</w:t>
            </w:r>
          </w:p>
        </w:tc>
      </w:tr>
      <w:tr w:rsidR="003B6702" w:rsidRPr="00E74DD7" w14:paraId="69696690"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36919E0" w14:textId="6D18402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20757679" w14:textId="77777777" w:rsidTr="003B6702">
        <w:tc>
          <w:tcPr>
            <w:tcW w:w="2640" w:type="dxa"/>
            <w:tcBorders>
              <w:top w:val="single" w:sz="8" w:space="0" w:color="auto"/>
              <w:left w:val="double" w:sz="4" w:space="0" w:color="auto"/>
              <w:bottom w:val="single" w:sz="8" w:space="0" w:color="auto"/>
              <w:right w:val="double" w:sz="4" w:space="0" w:color="auto"/>
            </w:tcBorders>
          </w:tcPr>
          <w:p w14:paraId="11CB0EF4" w14:textId="6F56080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4AC48C7C" w14:textId="6D8AC61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w:t>
            </w:r>
          </w:p>
        </w:tc>
      </w:tr>
      <w:tr w:rsidR="003B6702" w:rsidRPr="00E74DD7" w14:paraId="0D105288" w14:textId="77777777" w:rsidTr="003B6702">
        <w:tc>
          <w:tcPr>
            <w:tcW w:w="2640" w:type="dxa"/>
            <w:tcBorders>
              <w:top w:val="single" w:sz="8" w:space="0" w:color="auto"/>
              <w:left w:val="double" w:sz="4" w:space="0" w:color="auto"/>
              <w:bottom w:val="single" w:sz="8" w:space="0" w:color="auto"/>
              <w:right w:val="double" w:sz="4" w:space="0" w:color="auto"/>
            </w:tcBorders>
          </w:tcPr>
          <w:p w14:paraId="18212501" w14:textId="19B9E71F"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57556279" w14:textId="3736418E"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5AF888EF"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B8278DB" w14:textId="107541DB"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037C9DAA"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149814E5" w14:textId="69C726C6"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04E84852" w14:textId="2941F3E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must be logged-in.</w:t>
            </w:r>
          </w:p>
        </w:tc>
      </w:tr>
      <w:tr w:rsidR="003B6702" w:rsidRPr="00E74DD7" w14:paraId="1A29FD88"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67EE505" w14:textId="7F667F3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5E499B8E" w14:textId="77777777" w:rsidTr="003B6702">
        <w:tc>
          <w:tcPr>
            <w:tcW w:w="2640" w:type="dxa"/>
            <w:tcBorders>
              <w:top w:val="single" w:sz="8" w:space="0" w:color="auto"/>
              <w:left w:val="double" w:sz="4" w:space="0" w:color="auto"/>
              <w:bottom w:val="single" w:sz="8" w:space="0" w:color="auto"/>
              <w:right w:val="double" w:sz="4" w:space="0" w:color="auto"/>
            </w:tcBorders>
          </w:tcPr>
          <w:p w14:paraId="433DA319" w14:textId="29E0EC8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0ABE12CD" w14:textId="6D5A024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User account is blocked.</w:t>
            </w:r>
          </w:p>
        </w:tc>
      </w:tr>
      <w:tr w:rsidR="003B6702" w:rsidRPr="00E74DD7" w14:paraId="36568FE5" w14:textId="77777777" w:rsidTr="003B6702">
        <w:tc>
          <w:tcPr>
            <w:tcW w:w="2640" w:type="dxa"/>
            <w:tcBorders>
              <w:top w:val="single" w:sz="8" w:space="0" w:color="auto"/>
              <w:left w:val="double" w:sz="4" w:space="0" w:color="auto"/>
              <w:bottom w:val="single" w:sz="8" w:space="0" w:color="auto"/>
              <w:right w:val="double" w:sz="4" w:space="0" w:color="auto"/>
            </w:tcBorders>
          </w:tcPr>
          <w:p w14:paraId="4C904605" w14:textId="6658D33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2EA628C0" w14:textId="2D40416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User account is not blocked.</w:t>
            </w:r>
          </w:p>
        </w:tc>
      </w:tr>
      <w:tr w:rsidR="003B6702" w:rsidRPr="00E74DD7" w14:paraId="4B285746"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5291B6D" w14:textId="47BD953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54F0AB7C" w14:textId="54C1F77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selects the user account and press/click Add to blacklist.</w:t>
            </w:r>
          </w:p>
        </w:tc>
      </w:tr>
      <w:tr w:rsidR="003B6702" w:rsidRPr="00E74DD7" w14:paraId="0BC813EE"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0821ABA" w14:textId="5F42A10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7A4A80F3" w14:textId="1163086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4CCEF218"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64476E2" w14:textId="56F8D13F"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69DFC65D"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7D1A8201" w14:textId="537FBDF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74CF4DE5" w14:textId="005A929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369F3927" w14:textId="77777777" w:rsidTr="003B6702">
        <w:tc>
          <w:tcPr>
            <w:tcW w:w="2640" w:type="dxa"/>
            <w:tcBorders>
              <w:top w:val="single" w:sz="8" w:space="0" w:color="auto"/>
              <w:left w:val="double" w:sz="4" w:space="0" w:color="auto"/>
              <w:bottom w:val="double" w:sz="4" w:space="0" w:color="auto"/>
              <w:right w:val="double" w:sz="4" w:space="0" w:color="auto"/>
            </w:tcBorders>
          </w:tcPr>
          <w:p w14:paraId="75A4CA94" w14:textId="7FFF2D08"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0EE71A20" w14:textId="7DBCCC0B"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AC9A5BB" w14:textId="3C1B2AF3"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26591DBC" w14:textId="12ECB433"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double" w:sz="4" w:space="0" w:color="auto"/>
              <w:right w:val="double" w:sz="4" w:space="0" w:color="auto"/>
            </w:tcBorders>
          </w:tcPr>
          <w:p w14:paraId="4CE95C05" w14:textId="44A770A3"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has logged-in to the dashboard.</w:t>
            </w:r>
          </w:p>
          <w:p w14:paraId="7298E3A4" w14:textId="65A278C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goes to the user account list.</w:t>
            </w:r>
          </w:p>
          <w:p w14:paraId="56611849" w14:textId="0BA8A7B3"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selects the user account that needs to be blacklisted.</w:t>
            </w:r>
          </w:p>
          <w:p w14:paraId="71F75CB7" w14:textId="0D29C40E"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presses Add to blacklist button.</w:t>
            </w:r>
          </w:p>
        </w:tc>
      </w:tr>
    </w:tbl>
    <w:p w14:paraId="397F40DF" w14:textId="6E54996C"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lastRenderedPageBreak/>
        <w:t xml:space="preserve"> </w:t>
      </w:r>
    </w:p>
    <w:tbl>
      <w:tblPr>
        <w:tblW w:w="0" w:type="auto"/>
        <w:tblInd w:w="105" w:type="dxa"/>
        <w:tblLayout w:type="fixed"/>
        <w:tblLook w:val="04A0" w:firstRow="1" w:lastRow="0" w:firstColumn="1" w:lastColumn="0" w:noHBand="0" w:noVBand="1"/>
      </w:tblPr>
      <w:tblGrid>
        <w:gridCol w:w="2640"/>
        <w:gridCol w:w="7005"/>
      </w:tblGrid>
      <w:tr w:rsidR="003B6702" w:rsidRPr="00E74DD7" w14:paraId="4F047D91"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318DF6E7" w14:textId="60B9E94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349BB12D" w14:textId="685BCE6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Unblock User</w:t>
            </w:r>
          </w:p>
        </w:tc>
      </w:tr>
      <w:tr w:rsidR="003B6702" w:rsidRPr="00E74DD7" w14:paraId="5192F5E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6201E24C" w14:textId="446E3E64"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14033A5B" w14:textId="3BD35F5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REQ 60</w:t>
            </w:r>
          </w:p>
        </w:tc>
      </w:tr>
      <w:tr w:rsidR="003B6702" w:rsidRPr="00E74DD7" w14:paraId="2EF27F6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DC7A9E6" w14:textId="511088CF"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09024940" w14:textId="3B9657E6"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To unblock the banned user account.</w:t>
            </w:r>
          </w:p>
        </w:tc>
      </w:tr>
      <w:tr w:rsidR="003B6702" w:rsidRPr="00E74DD7" w14:paraId="35702D94"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29CD9BD" w14:textId="201F1A1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3D5FF44E" w14:textId="77777777" w:rsidTr="003B6702">
        <w:tc>
          <w:tcPr>
            <w:tcW w:w="2640" w:type="dxa"/>
            <w:tcBorders>
              <w:top w:val="single" w:sz="8" w:space="0" w:color="auto"/>
              <w:left w:val="double" w:sz="4" w:space="0" w:color="auto"/>
              <w:bottom w:val="single" w:sz="8" w:space="0" w:color="auto"/>
              <w:right w:val="double" w:sz="4" w:space="0" w:color="auto"/>
            </w:tcBorders>
          </w:tcPr>
          <w:p w14:paraId="71C693D3" w14:textId="0BC69D8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0FA9FE12" w14:textId="098CAF34"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w:t>
            </w:r>
          </w:p>
        </w:tc>
      </w:tr>
      <w:tr w:rsidR="003B6702" w:rsidRPr="00E74DD7" w14:paraId="65DFE0DC" w14:textId="77777777" w:rsidTr="003B6702">
        <w:tc>
          <w:tcPr>
            <w:tcW w:w="2640" w:type="dxa"/>
            <w:tcBorders>
              <w:top w:val="single" w:sz="8" w:space="0" w:color="auto"/>
              <w:left w:val="double" w:sz="4" w:space="0" w:color="auto"/>
              <w:bottom w:val="single" w:sz="8" w:space="0" w:color="auto"/>
              <w:right w:val="double" w:sz="4" w:space="0" w:color="auto"/>
            </w:tcBorders>
          </w:tcPr>
          <w:p w14:paraId="05FD974C" w14:textId="417B88BE"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31E5AD15" w14:textId="615F986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63418177"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19C3A91" w14:textId="47F7EFE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4D5DA897"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2A99FF2D" w14:textId="3DF5B49B"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73870493" w14:textId="3431D86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must be logged in.</w:t>
            </w:r>
          </w:p>
        </w:tc>
      </w:tr>
      <w:tr w:rsidR="003B6702" w:rsidRPr="00E74DD7" w14:paraId="1A076769"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1C4F712" w14:textId="78153D8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7F1D8E50" w14:textId="77777777" w:rsidTr="003B6702">
        <w:tc>
          <w:tcPr>
            <w:tcW w:w="2640" w:type="dxa"/>
            <w:tcBorders>
              <w:top w:val="single" w:sz="8" w:space="0" w:color="auto"/>
              <w:left w:val="double" w:sz="4" w:space="0" w:color="auto"/>
              <w:bottom w:val="single" w:sz="8" w:space="0" w:color="auto"/>
              <w:right w:val="double" w:sz="4" w:space="0" w:color="auto"/>
            </w:tcBorders>
          </w:tcPr>
          <w:p w14:paraId="668315FE" w14:textId="70B5BEF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0A201D2D" w14:textId="316BBE83"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User account is removed from the blacklist.</w:t>
            </w:r>
          </w:p>
        </w:tc>
      </w:tr>
      <w:tr w:rsidR="003B6702" w:rsidRPr="00E74DD7" w14:paraId="5F9A5375" w14:textId="77777777" w:rsidTr="003B6702">
        <w:tc>
          <w:tcPr>
            <w:tcW w:w="2640" w:type="dxa"/>
            <w:tcBorders>
              <w:top w:val="single" w:sz="8" w:space="0" w:color="auto"/>
              <w:left w:val="double" w:sz="4" w:space="0" w:color="auto"/>
              <w:bottom w:val="single" w:sz="8" w:space="0" w:color="auto"/>
              <w:right w:val="double" w:sz="4" w:space="0" w:color="auto"/>
            </w:tcBorders>
          </w:tcPr>
          <w:p w14:paraId="1B211EF4" w14:textId="3A048D9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68F2620F" w14:textId="45E5428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attempt to unblock the user account failed.</w:t>
            </w:r>
          </w:p>
        </w:tc>
      </w:tr>
      <w:tr w:rsidR="003B6702" w:rsidRPr="00E74DD7" w14:paraId="7302F9A7"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854E42B" w14:textId="4D68997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1604C369" w14:textId="370E55A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selects the user account and press/click Unblock.</w:t>
            </w:r>
          </w:p>
        </w:tc>
      </w:tr>
      <w:tr w:rsidR="003B6702" w:rsidRPr="00E74DD7" w14:paraId="21D91F1B"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1A90C6C" w14:textId="5673378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79114EB8" w14:textId="62D39C3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6B26AD74"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F3483E9" w14:textId="1C271C8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0D724090"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55F4F820" w14:textId="61150A3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2F5B5B2D" w14:textId="13D7FD0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2A5F1698" w14:textId="77777777" w:rsidTr="003B6702">
        <w:tc>
          <w:tcPr>
            <w:tcW w:w="2640" w:type="dxa"/>
            <w:tcBorders>
              <w:top w:val="single" w:sz="8" w:space="0" w:color="auto"/>
              <w:left w:val="double" w:sz="4" w:space="0" w:color="auto"/>
              <w:bottom w:val="double" w:sz="4" w:space="0" w:color="auto"/>
              <w:right w:val="double" w:sz="4" w:space="0" w:color="auto"/>
            </w:tcBorders>
          </w:tcPr>
          <w:p w14:paraId="42DB44AF" w14:textId="097B28C4"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2436F9A1" w14:textId="1AF3645C"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EC7ED8B" w14:textId="39759B5A"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3.</w:t>
            </w:r>
          </w:p>
          <w:p w14:paraId="353D460A" w14:textId="6AB1431F"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4.</w:t>
            </w:r>
          </w:p>
        </w:tc>
        <w:tc>
          <w:tcPr>
            <w:tcW w:w="7005" w:type="dxa"/>
            <w:tcBorders>
              <w:top w:val="single" w:sz="8" w:space="0" w:color="auto"/>
              <w:left w:val="double" w:sz="4" w:space="0" w:color="auto"/>
              <w:bottom w:val="double" w:sz="4" w:space="0" w:color="auto"/>
              <w:right w:val="double" w:sz="4" w:space="0" w:color="auto"/>
            </w:tcBorders>
          </w:tcPr>
          <w:p w14:paraId="550C1F6E" w14:textId="0DEF38EE"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has logged-in to the dashboard.</w:t>
            </w:r>
          </w:p>
          <w:p w14:paraId="16EBA07C" w14:textId="69CD0CB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views the list of blocked account.</w:t>
            </w:r>
          </w:p>
          <w:p w14:paraId="0B966C45" w14:textId="4598BD0B"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selects the user account that needs to be unblocked.</w:t>
            </w:r>
          </w:p>
          <w:p w14:paraId="0F1367E8" w14:textId="2D5088A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presses unblock.</w:t>
            </w:r>
          </w:p>
        </w:tc>
      </w:tr>
    </w:tbl>
    <w:p w14:paraId="5B97DDDD" w14:textId="128D7A32"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1BE0F7E1" w14:textId="3890F999"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tbl>
      <w:tblPr>
        <w:tblW w:w="0" w:type="auto"/>
        <w:tblInd w:w="105" w:type="dxa"/>
        <w:tblLayout w:type="fixed"/>
        <w:tblLook w:val="04A0" w:firstRow="1" w:lastRow="0" w:firstColumn="1" w:lastColumn="0" w:noHBand="0" w:noVBand="1"/>
      </w:tblPr>
      <w:tblGrid>
        <w:gridCol w:w="2640"/>
        <w:gridCol w:w="7005"/>
      </w:tblGrid>
      <w:tr w:rsidR="003B6702" w:rsidRPr="00E74DD7" w14:paraId="6D0A35AC"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7D822B76" w14:textId="44F0FBB4"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0C8A9B59" w14:textId="68630506"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View Suggestions</w:t>
            </w:r>
          </w:p>
        </w:tc>
      </w:tr>
      <w:tr w:rsidR="003B6702" w:rsidRPr="00E74DD7" w14:paraId="6CFF1F7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2956B32" w14:textId="7E6A0A34"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6A2B9517" w14:textId="6E58251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REQ 61</w:t>
            </w:r>
          </w:p>
        </w:tc>
      </w:tr>
      <w:tr w:rsidR="003B6702" w:rsidRPr="00E74DD7" w14:paraId="0C32701C"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0466709" w14:textId="72A538A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0D7F4D55" w14:textId="0D47F7F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To view the app suggestions made by the user.</w:t>
            </w:r>
          </w:p>
        </w:tc>
      </w:tr>
      <w:tr w:rsidR="003B6702" w:rsidRPr="00E74DD7" w14:paraId="21FB9183"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E7C4DBA" w14:textId="2E327BD3"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76BB8CB6" w14:textId="77777777" w:rsidTr="003B6702">
        <w:tc>
          <w:tcPr>
            <w:tcW w:w="2640" w:type="dxa"/>
            <w:tcBorders>
              <w:top w:val="single" w:sz="8" w:space="0" w:color="auto"/>
              <w:left w:val="double" w:sz="4" w:space="0" w:color="auto"/>
              <w:bottom w:val="single" w:sz="8" w:space="0" w:color="auto"/>
              <w:right w:val="double" w:sz="4" w:space="0" w:color="auto"/>
            </w:tcBorders>
          </w:tcPr>
          <w:p w14:paraId="58CFDB0A" w14:textId="3E8CCCB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75A581F4" w14:textId="385ED7D9"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w:t>
            </w:r>
          </w:p>
        </w:tc>
      </w:tr>
      <w:tr w:rsidR="003B6702" w:rsidRPr="00E74DD7" w14:paraId="59AD101E" w14:textId="77777777" w:rsidTr="003B6702">
        <w:tc>
          <w:tcPr>
            <w:tcW w:w="2640" w:type="dxa"/>
            <w:tcBorders>
              <w:top w:val="single" w:sz="8" w:space="0" w:color="auto"/>
              <w:left w:val="double" w:sz="4" w:space="0" w:color="auto"/>
              <w:bottom w:val="single" w:sz="8" w:space="0" w:color="auto"/>
              <w:right w:val="double" w:sz="4" w:space="0" w:color="auto"/>
            </w:tcBorders>
          </w:tcPr>
          <w:p w14:paraId="39ED7898" w14:textId="5D16EB5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131A8AE7" w14:textId="2C114C5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5C7DB9E7"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92E4BD0" w14:textId="4E3FF3DB"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3356696D"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4D76995B" w14:textId="047E3902"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0ABB7364" w14:textId="2B411EC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must be logged-in.</w:t>
            </w:r>
          </w:p>
        </w:tc>
      </w:tr>
      <w:tr w:rsidR="003B6702" w:rsidRPr="00E74DD7" w14:paraId="73FD3E39"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2EA1A4F" w14:textId="56F6061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3050ACE2" w14:textId="77777777" w:rsidTr="003B6702">
        <w:tc>
          <w:tcPr>
            <w:tcW w:w="2640" w:type="dxa"/>
            <w:tcBorders>
              <w:top w:val="single" w:sz="8" w:space="0" w:color="auto"/>
              <w:left w:val="double" w:sz="4" w:space="0" w:color="auto"/>
              <w:bottom w:val="single" w:sz="8" w:space="0" w:color="auto"/>
              <w:right w:val="double" w:sz="4" w:space="0" w:color="auto"/>
            </w:tcBorders>
          </w:tcPr>
          <w:p w14:paraId="59E777A3" w14:textId="0479289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2532B151" w14:textId="48F8445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viewed the user suggestions.</w:t>
            </w:r>
          </w:p>
        </w:tc>
      </w:tr>
      <w:tr w:rsidR="003B6702" w:rsidRPr="00E74DD7" w14:paraId="35AD64EC" w14:textId="77777777" w:rsidTr="003B6702">
        <w:tc>
          <w:tcPr>
            <w:tcW w:w="2640" w:type="dxa"/>
            <w:tcBorders>
              <w:top w:val="single" w:sz="8" w:space="0" w:color="auto"/>
              <w:left w:val="double" w:sz="4" w:space="0" w:color="auto"/>
              <w:bottom w:val="single" w:sz="8" w:space="0" w:color="auto"/>
              <w:right w:val="double" w:sz="4" w:space="0" w:color="auto"/>
            </w:tcBorders>
          </w:tcPr>
          <w:p w14:paraId="47BD3C9B" w14:textId="3DC3FF8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2EBFFCCD" w14:textId="06D07A8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is unable to view user suggestion due to some reason.</w:t>
            </w:r>
          </w:p>
        </w:tc>
      </w:tr>
      <w:tr w:rsidR="003B6702" w:rsidRPr="00E74DD7" w14:paraId="7244B5EF"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124C3AE8" w14:textId="591F9EF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271B0091" w14:textId="1AC964F6"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presses or clicks View suggestions button.</w:t>
            </w:r>
          </w:p>
        </w:tc>
      </w:tr>
      <w:tr w:rsidR="003B6702" w:rsidRPr="00E74DD7" w14:paraId="703C166F"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3AFE152C" w14:textId="0814B919"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26C4C054" w14:textId="4C06F87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6EF0F3D9"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4AD4728A" w14:textId="15BEDA74"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5631339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246DCFCF" w14:textId="0ADD5A8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1B431694" w14:textId="68B6627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3FBDBD0F" w14:textId="77777777" w:rsidTr="003B6702">
        <w:tc>
          <w:tcPr>
            <w:tcW w:w="2640" w:type="dxa"/>
            <w:tcBorders>
              <w:top w:val="single" w:sz="8" w:space="0" w:color="auto"/>
              <w:left w:val="double" w:sz="4" w:space="0" w:color="auto"/>
              <w:bottom w:val="double" w:sz="4" w:space="0" w:color="auto"/>
              <w:right w:val="double" w:sz="4" w:space="0" w:color="auto"/>
            </w:tcBorders>
          </w:tcPr>
          <w:p w14:paraId="2E900776" w14:textId="4C96794E"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693932DA" w14:textId="30C560C5"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155CD819" w14:textId="10987509"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3.</w:t>
            </w:r>
          </w:p>
        </w:tc>
        <w:tc>
          <w:tcPr>
            <w:tcW w:w="7005" w:type="dxa"/>
            <w:tcBorders>
              <w:top w:val="single" w:sz="8" w:space="0" w:color="auto"/>
              <w:left w:val="double" w:sz="4" w:space="0" w:color="auto"/>
              <w:bottom w:val="double" w:sz="4" w:space="0" w:color="auto"/>
              <w:right w:val="double" w:sz="4" w:space="0" w:color="auto"/>
            </w:tcBorders>
          </w:tcPr>
          <w:p w14:paraId="07E24C56" w14:textId="45D21FE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has logged-in to the dashboard.</w:t>
            </w:r>
          </w:p>
          <w:p w14:paraId="48D212F1" w14:textId="5AA6FD0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clicks/taps the view suggestion button.</w:t>
            </w:r>
          </w:p>
          <w:p w14:paraId="229B48DA" w14:textId="1F890B1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 list of all user suggestion appears with their respective username.</w:t>
            </w:r>
          </w:p>
        </w:tc>
      </w:tr>
    </w:tbl>
    <w:p w14:paraId="7A30C30B" w14:textId="1B32B754"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2801B2F" w14:textId="4642CB57"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t xml:space="preserve"> </w:t>
      </w:r>
    </w:p>
    <w:p w14:paraId="2D0BDAC1" w14:textId="3B66875B" w:rsidR="003B6702" w:rsidRPr="00E74DD7" w:rsidRDefault="003B6702" w:rsidP="003B6702">
      <w:pPr>
        <w:ind w:left="994" w:hanging="994"/>
        <w:rPr>
          <w:rFonts w:asciiTheme="majorBidi" w:hAnsiTheme="majorBidi" w:cstheme="majorBidi"/>
        </w:rPr>
      </w:pPr>
      <w:r w:rsidRPr="00E74DD7">
        <w:rPr>
          <w:rFonts w:asciiTheme="majorBidi" w:hAnsiTheme="majorBidi" w:cstheme="majorBidi"/>
          <w:szCs w:val="24"/>
        </w:rPr>
        <w:lastRenderedPageBreak/>
        <w:t xml:space="preserve"> </w:t>
      </w:r>
    </w:p>
    <w:tbl>
      <w:tblPr>
        <w:tblW w:w="0" w:type="auto"/>
        <w:tblInd w:w="105" w:type="dxa"/>
        <w:tblLayout w:type="fixed"/>
        <w:tblLook w:val="04A0" w:firstRow="1" w:lastRow="0" w:firstColumn="1" w:lastColumn="0" w:noHBand="0" w:noVBand="1"/>
      </w:tblPr>
      <w:tblGrid>
        <w:gridCol w:w="2640"/>
        <w:gridCol w:w="7005"/>
      </w:tblGrid>
      <w:tr w:rsidR="003B6702" w:rsidRPr="00E74DD7" w14:paraId="3076F5B1" w14:textId="77777777" w:rsidTr="003B6702">
        <w:tc>
          <w:tcPr>
            <w:tcW w:w="2640" w:type="dxa"/>
            <w:tcBorders>
              <w:top w:val="double" w:sz="4" w:space="0" w:color="auto"/>
              <w:left w:val="double" w:sz="4" w:space="0" w:color="auto"/>
              <w:bottom w:val="single" w:sz="8" w:space="0" w:color="auto"/>
              <w:right w:val="double" w:sz="4" w:space="0" w:color="auto"/>
            </w:tcBorders>
            <w:shd w:val="clear" w:color="auto" w:fill="D9D9D9" w:themeFill="background1" w:themeFillShade="D9"/>
          </w:tcPr>
          <w:p w14:paraId="0A9C5A2E" w14:textId="05C5036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szCs w:val="24"/>
                <w:lang w:val="en-GB"/>
              </w:rPr>
              <w:t>Use case name</w:t>
            </w:r>
          </w:p>
        </w:tc>
        <w:tc>
          <w:tcPr>
            <w:tcW w:w="7005" w:type="dxa"/>
            <w:tcBorders>
              <w:top w:val="double" w:sz="4" w:space="0" w:color="auto"/>
              <w:left w:val="double" w:sz="4" w:space="0" w:color="auto"/>
              <w:bottom w:val="single" w:sz="8" w:space="0" w:color="auto"/>
              <w:right w:val="double" w:sz="4" w:space="0" w:color="auto"/>
            </w:tcBorders>
          </w:tcPr>
          <w:p w14:paraId="3A08333D" w14:textId="2775E62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View Reported bugs</w:t>
            </w:r>
          </w:p>
        </w:tc>
      </w:tr>
      <w:tr w:rsidR="003B6702" w:rsidRPr="00E74DD7" w14:paraId="2AD2E37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2B1A42D" w14:textId="1AB58AB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Related Requirements</w:t>
            </w:r>
          </w:p>
        </w:tc>
        <w:tc>
          <w:tcPr>
            <w:tcW w:w="7005" w:type="dxa"/>
            <w:tcBorders>
              <w:top w:val="single" w:sz="8" w:space="0" w:color="auto"/>
              <w:left w:val="double" w:sz="4" w:space="0" w:color="auto"/>
              <w:bottom w:val="single" w:sz="8" w:space="0" w:color="auto"/>
              <w:right w:val="double" w:sz="4" w:space="0" w:color="auto"/>
            </w:tcBorders>
          </w:tcPr>
          <w:p w14:paraId="6884925F" w14:textId="6501BB2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REQ 62</w:t>
            </w:r>
          </w:p>
        </w:tc>
      </w:tr>
      <w:tr w:rsidR="003B6702" w:rsidRPr="00E74DD7" w14:paraId="25D84DF1"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7755E3E4" w14:textId="48B6C9F3"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Goal in Context</w:t>
            </w:r>
          </w:p>
        </w:tc>
        <w:tc>
          <w:tcPr>
            <w:tcW w:w="7005" w:type="dxa"/>
            <w:tcBorders>
              <w:top w:val="single" w:sz="8" w:space="0" w:color="auto"/>
              <w:left w:val="double" w:sz="4" w:space="0" w:color="auto"/>
              <w:bottom w:val="single" w:sz="8" w:space="0" w:color="auto"/>
              <w:right w:val="double" w:sz="4" w:space="0" w:color="auto"/>
            </w:tcBorders>
          </w:tcPr>
          <w:p w14:paraId="13D1A392" w14:textId="2550DE5F"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To view the application bugs reported by the user.</w:t>
            </w:r>
          </w:p>
        </w:tc>
      </w:tr>
      <w:tr w:rsidR="003B6702" w:rsidRPr="00E74DD7" w14:paraId="702C32FE"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BEF6B7B" w14:textId="074AF4C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Actor(s)</w:t>
            </w:r>
          </w:p>
        </w:tc>
      </w:tr>
      <w:tr w:rsidR="003B6702" w:rsidRPr="00E74DD7" w14:paraId="3BCED1DC" w14:textId="77777777" w:rsidTr="003B6702">
        <w:tc>
          <w:tcPr>
            <w:tcW w:w="2640" w:type="dxa"/>
            <w:tcBorders>
              <w:top w:val="single" w:sz="8" w:space="0" w:color="auto"/>
              <w:left w:val="double" w:sz="4" w:space="0" w:color="auto"/>
              <w:bottom w:val="single" w:sz="8" w:space="0" w:color="auto"/>
              <w:right w:val="double" w:sz="4" w:space="0" w:color="auto"/>
            </w:tcBorders>
          </w:tcPr>
          <w:p w14:paraId="336B5707" w14:textId="4C862F1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Primary</w:t>
            </w:r>
          </w:p>
        </w:tc>
        <w:tc>
          <w:tcPr>
            <w:tcW w:w="7005" w:type="dxa"/>
            <w:tcBorders>
              <w:top w:val="nil"/>
              <w:left w:val="double" w:sz="4" w:space="0" w:color="auto"/>
              <w:bottom w:val="single" w:sz="8" w:space="0" w:color="auto"/>
              <w:right w:val="double" w:sz="4" w:space="0" w:color="auto"/>
            </w:tcBorders>
          </w:tcPr>
          <w:p w14:paraId="22D040E7" w14:textId="192F11DA"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w:t>
            </w:r>
          </w:p>
        </w:tc>
      </w:tr>
      <w:tr w:rsidR="003B6702" w:rsidRPr="00E74DD7" w14:paraId="6E50D44B" w14:textId="77777777" w:rsidTr="003B6702">
        <w:tc>
          <w:tcPr>
            <w:tcW w:w="2640" w:type="dxa"/>
            <w:tcBorders>
              <w:top w:val="single" w:sz="8" w:space="0" w:color="auto"/>
              <w:left w:val="double" w:sz="4" w:space="0" w:color="auto"/>
              <w:bottom w:val="single" w:sz="8" w:space="0" w:color="auto"/>
              <w:right w:val="double" w:sz="4" w:space="0" w:color="auto"/>
            </w:tcBorders>
          </w:tcPr>
          <w:p w14:paraId="20F58F6A" w14:textId="090510B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Secondary</w:t>
            </w:r>
          </w:p>
        </w:tc>
        <w:tc>
          <w:tcPr>
            <w:tcW w:w="7005" w:type="dxa"/>
            <w:tcBorders>
              <w:top w:val="single" w:sz="8" w:space="0" w:color="auto"/>
              <w:left w:val="double" w:sz="4" w:space="0" w:color="auto"/>
              <w:bottom w:val="single" w:sz="8" w:space="0" w:color="auto"/>
              <w:right w:val="double" w:sz="4" w:space="0" w:color="auto"/>
            </w:tcBorders>
          </w:tcPr>
          <w:p w14:paraId="757E687D" w14:textId="47F3DD2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None</w:t>
            </w:r>
          </w:p>
        </w:tc>
      </w:tr>
      <w:tr w:rsidR="003B6702" w:rsidRPr="00E74DD7" w14:paraId="1383F38D"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5E155AB7" w14:textId="64ED1A4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Pre-Conditions</w:t>
            </w:r>
          </w:p>
        </w:tc>
      </w:tr>
      <w:tr w:rsidR="003B6702" w:rsidRPr="00E74DD7" w14:paraId="3AC5038E" w14:textId="77777777" w:rsidTr="003B6702">
        <w:trPr>
          <w:trHeight w:val="240"/>
        </w:trPr>
        <w:tc>
          <w:tcPr>
            <w:tcW w:w="2640" w:type="dxa"/>
            <w:tcBorders>
              <w:top w:val="single" w:sz="8" w:space="0" w:color="auto"/>
              <w:left w:val="double" w:sz="4" w:space="0" w:color="auto"/>
              <w:bottom w:val="single" w:sz="8" w:space="0" w:color="auto"/>
              <w:right w:val="double" w:sz="4" w:space="0" w:color="auto"/>
            </w:tcBorders>
          </w:tcPr>
          <w:p w14:paraId="3EBE9685" w14:textId="69961FAF"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tc>
        <w:tc>
          <w:tcPr>
            <w:tcW w:w="7005" w:type="dxa"/>
            <w:tcBorders>
              <w:top w:val="nil"/>
              <w:left w:val="double" w:sz="4" w:space="0" w:color="auto"/>
              <w:bottom w:val="single" w:sz="8" w:space="0" w:color="auto"/>
              <w:right w:val="double" w:sz="4" w:space="0" w:color="auto"/>
            </w:tcBorders>
          </w:tcPr>
          <w:p w14:paraId="167EC0A3" w14:textId="4E3BCF4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must be logged in.</w:t>
            </w:r>
          </w:p>
        </w:tc>
      </w:tr>
      <w:tr w:rsidR="003B6702" w:rsidRPr="00E74DD7" w14:paraId="09066941" w14:textId="77777777" w:rsidTr="003B6702">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CE697E8" w14:textId="47BDB931"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Post-Conditions</w:t>
            </w:r>
          </w:p>
        </w:tc>
      </w:tr>
      <w:tr w:rsidR="003B6702" w:rsidRPr="00E74DD7" w14:paraId="3E60821B" w14:textId="77777777" w:rsidTr="003B6702">
        <w:tc>
          <w:tcPr>
            <w:tcW w:w="2640" w:type="dxa"/>
            <w:tcBorders>
              <w:top w:val="single" w:sz="8" w:space="0" w:color="auto"/>
              <w:left w:val="double" w:sz="4" w:space="0" w:color="auto"/>
              <w:bottom w:val="single" w:sz="8" w:space="0" w:color="auto"/>
              <w:right w:val="double" w:sz="4" w:space="0" w:color="auto"/>
            </w:tcBorders>
          </w:tcPr>
          <w:p w14:paraId="297ACA68" w14:textId="07696E6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Success</w:t>
            </w:r>
          </w:p>
        </w:tc>
        <w:tc>
          <w:tcPr>
            <w:tcW w:w="7005" w:type="dxa"/>
            <w:tcBorders>
              <w:top w:val="nil"/>
              <w:left w:val="double" w:sz="4" w:space="0" w:color="auto"/>
              <w:bottom w:val="single" w:sz="8" w:space="0" w:color="auto"/>
              <w:right w:val="double" w:sz="4" w:space="0" w:color="auto"/>
            </w:tcBorders>
          </w:tcPr>
          <w:p w14:paraId="43333AB3" w14:textId="66837289"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viewed the list of reported bug by the user.</w:t>
            </w:r>
          </w:p>
        </w:tc>
      </w:tr>
      <w:tr w:rsidR="003B6702" w:rsidRPr="00E74DD7" w14:paraId="6D3725B4" w14:textId="77777777" w:rsidTr="003B6702">
        <w:tc>
          <w:tcPr>
            <w:tcW w:w="2640" w:type="dxa"/>
            <w:tcBorders>
              <w:top w:val="single" w:sz="8" w:space="0" w:color="auto"/>
              <w:left w:val="double" w:sz="4" w:space="0" w:color="auto"/>
              <w:bottom w:val="single" w:sz="8" w:space="0" w:color="auto"/>
              <w:right w:val="double" w:sz="4" w:space="0" w:color="auto"/>
            </w:tcBorders>
          </w:tcPr>
          <w:p w14:paraId="0C074ECE" w14:textId="0C05FDB9"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Failure</w:t>
            </w:r>
          </w:p>
        </w:tc>
        <w:tc>
          <w:tcPr>
            <w:tcW w:w="7005" w:type="dxa"/>
            <w:tcBorders>
              <w:top w:val="single" w:sz="8" w:space="0" w:color="auto"/>
              <w:left w:val="double" w:sz="4" w:space="0" w:color="auto"/>
              <w:bottom w:val="single" w:sz="8" w:space="0" w:color="auto"/>
              <w:right w:val="double" w:sz="4" w:space="0" w:color="auto"/>
            </w:tcBorders>
          </w:tcPr>
          <w:p w14:paraId="77BD6B5E" w14:textId="4561027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is unable to view the reported bugs.</w:t>
            </w:r>
          </w:p>
        </w:tc>
      </w:tr>
      <w:tr w:rsidR="003B6702" w:rsidRPr="00E74DD7" w14:paraId="58B0C918"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0109CEB" w14:textId="152DEED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Trigger</w:t>
            </w:r>
          </w:p>
        </w:tc>
        <w:tc>
          <w:tcPr>
            <w:tcW w:w="7005" w:type="dxa"/>
            <w:tcBorders>
              <w:top w:val="single" w:sz="8" w:space="0" w:color="auto"/>
              <w:left w:val="double" w:sz="4" w:space="0" w:color="auto"/>
              <w:bottom w:val="single" w:sz="8" w:space="0" w:color="auto"/>
              <w:right w:val="double" w:sz="4" w:space="0" w:color="auto"/>
            </w:tcBorders>
          </w:tcPr>
          <w:p w14:paraId="420C3F79" w14:textId="51AE9626"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 xml:space="preserve">Admin presses/clicks the view reported bugs button. </w:t>
            </w:r>
          </w:p>
        </w:tc>
      </w:tr>
      <w:tr w:rsidR="003B6702" w:rsidRPr="00E74DD7" w14:paraId="657120A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25047A9F" w14:textId="3107492C"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Included Cases</w:t>
            </w:r>
          </w:p>
        </w:tc>
        <w:tc>
          <w:tcPr>
            <w:tcW w:w="7005" w:type="dxa"/>
            <w:tcBorders>
              <w:top w:val="single" w:sz="8" w:space="0" w:color="auto"/>
              <w:left w:val="double" w:sz="4" w:space="0" w:color="auto"/>
              <w:bottom w:val="single" w:sz="8" w:space="0" w:color="auto"/>
              <w:right w:val="double" w:sz="4" w:space="0" w:color="auto"/>
            </w:tcBorders>
          </w:tcPr>
          <w:p w14:paraId="2E34842C" w14:textId="2988538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None</w:t>
            </w:r>
          </w:p>
        </w:tc>
      </w:tr>
      <w:tr w:rsidR="003B6702" w:rsidRPr="00E74DD7" w14:paraId="0F7F1166" w14:textId="77777777" w:rsidTr="003B6702">
        <w:trPr>
          <w:trHeight w:val="330"/>
        </w:trPr>
        <w:tc>
          <w:tcPr>
            <w:tcW w:w="9645" w:type="dxa"/>
            <w:gridSpan w:val="2"/>
            <w:tcBorders>
              <w:top w:val="single" w:sz="8" w:space="0" w:color="auto"/>
              <w:left w:val="double" w:sz="4" w:space="0" w:color="auto"/>
              <w:bottom w:val="single" w:sz="8" w:space="0" w:color="auto"/>
              <w:right w:val="double" w:sz="4" w:space="0" w:color="auto"/>
            </w:tcBorders>
            <w:shd w:val="clear" w:color="auto" w:fill="D9D9D9" w:themeFill="background1" w:themeFillShade="D9"/>
          </w:tcPr>
          <w:p w14:paraId="0C354023" w14:textId="4B707950"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Main Flow</w:t>
            </w:r>
          </w:p>
        </w:tc>
      </w:tr>
      <w:tr w:rsidR="003B6702" w:rsidRPr="00E74DD7" w14:paraId="6B10C602" w14:textId="77777777" w:rsidTr="003B6702">
        <w:tc>
          <w:tcPr>
            <w:tcW w:w="2640" w:type="dxa"/>
            <w:tcBorders>
              <w:top w:val="single" w:sz="8" w:space="0" w:color="auto"/>
              <w:left w:val="double" w:sz="4" w:space="0" w:color="auto"/>
              <w:bottom w:val="single" w:sz="8" w:space="0" w:color="auto"/>
              <w:right w:val="double" w:sz="4" w:space="0" w:color="auto"/>
            </w:tcBorders>
            <w:shd w:val="clear" w:color="auto" w:fill="E0E0E0"/>
          </w:tcPr>
          <w:p w14:paraId="6D7733B9" w14:textId="7FEDFA88"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Step</w:t>
            </w:r>
          </w:p>
        </w:tc>
        <w:tc>
          <w:tcPr>
            <w:tcW w:w="7005" w:type="dxa"/>
            <w:tcBorders>
              <w:top w:val="nil"/>
              <w:left w:val="double" w:sz="4" w:space="0" w:color="auto"/>
              <w:bottom w:val="single" w:sz="8" w:space="0" w:color="auto"/>
              <w:right w:val="double" w:sz="4" w:space="0" w:color="auto"/>
            </w:tcBorders>
            <w:shd w:val="clear" w:color="auto" w:fill="E0E0E0"/>
          </w:tcPr>
          <w:p w14:paraId="7C422D48" w14:textId="70203CF7"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b/>
                <w:bCs/>
                <w:color w:val="000000" w:themeColor="text1"/>
                <w:szCs w:val="24"/>
                <w:lang w:val="en-GB"/>
              </w:rPr>
              <w:t>Action</w:t>
            </w:r>
          </w:p>
        </w:tc>
      </w:tr>
      <w:tr w:rsidR="003B6702" w:rsidRPr="00E74DD7" w14:paraId="1BE84BFF" w14:textId="77777777" w:rsidTr="003B6702">
        <w:tc>
          <w:tcPr>
            <w:tcW w:w="2640" w:type="dxa"/>
            <w:tcBorders>
              <w:top w:val="single" w:sz="8" w:space="0" w:color="auto"/>
              <w:left w:val="double" w:sz="4" w:space="0" w:color="auto"/>
              <w:bottom w:val="double" w:sz="4" w:space="0" w:color="auto"/>
              <w:right w:val="double" w:sz="4" w:space="0" w:color="auto"/>
            </w:tcBorders>
          </w:tcPr>
          <w:p w14:paraId="1B9DE2A4" w14:textId="16836E2B"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1.</w:t>
            </w:r>
          </w:p>
          <w:p w14:paraId="3446F646" w14:textId="28071ACA"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2.</w:t>
            </w:r>
          </w:p>
          <w:p w14:paraId="067F3550" w14:textId="6C12584C" w:rsidR="003B6702" w:rsidRPr="00E74DD7" w:rsidRDefault="003B6702" w:rsidP="003B6702">
            <w:pPr>
              <w:spacing w:line="254" w:lineRule="auto"/>
              <w:jc w:val="center"/>
              <w:rPr>
                <w:rFonts w:asciiTheme="majorBidi" w:hAnsiTheme="majorBidi" w:cstheme="majorBidi"/>
              </w:rPr>
            </w:pPr>
            <w:r w:rsidRPr="00E74DD7">
              <w:rPr>
                <w:rFonts w:asciiTheme="majorBidi" w:hAnsiTheme="majorBidi" w:cstheme="majorBidi"/>
                <w:color w:val="000000" w:themeColor="text1"/>
                <w:szCs w:val="24"/>
                <w:lang w:val="en-GB"/>
              </w:rPr>
              <w:t>3.</w:t>
            </w:r>
          </w:p>
        </w:tc>
        <w:tc>
          <w:tcPr>
            <w:tcW w:w="7005" w:type="dxa"/>
            <w:tcBorders>
              <w:top w:val="single" w:sz="8" w:space="0" w:color="auto"/>
              <w:left w:val="double" w:sz="4" w:space="0" w:color="auto"/>
              <w:bottom w:val="double" w:sz="4" w:space="0" w:color="auto"/>
              <w:right w:val="double" w:sz="4" w:space="0" w:color="auto"/>
            </w:tcBorders>
          </w:tcPr>
          <w:p w14:paraId="37C124B9" w14:textId="470B64D5"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The Admin has logged-in to the dashboard.</w:t>
            </w:r>
          </w:p>
          <w:p w14:paraId="43FADFF9" w14:textId="1D9CEB92"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Admin clicks/taps the view Reported bugs button.</w:t>
            </w:r>
          </w:p>
          <w:p w14:paraId="706FD35A" w14:textId="45B807BD" w:rsidR="003B6702" w:rsidRPr="00E74DD7" w:rsidRDefault="003B6702" w:rsidP="003B6702">
            <w:pPr>
              <w:spacing w:line="254" w:lineRule="auto"/>
              <w:rPr>
                <w:rFonts w:asciiTheme="majorBidi" w:hAnsiTheme="majorBidi" w:cstheme="majorBidi"/>
              </w:rPr>
            </w:pPr>
            <w:r w:rsidRPr="00E74DD7">
              <w:rPr>
                <w:rFonts w:asciiTheme="majorBidi" w:hAnsiTheme="majorBidi" w:cstheme="majorBidi"/>
                <w:color w:val="000000" w:themeColor="text1"/>
                <w:szCs w:val="24"/>
                <w:lang w:val="en-GB"/>
              </w:rPr>
              <w:t>A list of all reported application bugs appear with the username who reported the bug.</w:t>
            </w:r>
          </w:p>
        </w:tc>
      </w:tr>
    </w:tbl>
    <w:p w14:paraId="5DF35F6B" w14:textId="3A2295A8"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52304B62" w14:textId="3D69450D" w:rsidR="003B6702" w:rsidRPr="00E74DD7" w:rsidRDefault="003B6702">
      <w:pPr>
        <w:rPr>
          <w:rFonts w:asciiTheme="majorBidi" w:hAnsiTheme="majorBidi" w:cstheme="majorBidi"/>
        </w:rPr>
      </w:pPr>
      <w:r w:rsidRPr="00E74DD7">
        <w:rPr>
          <w:rFonts w:asciiTheme="majorBidi" w:hAnsiTheme="majorBidi" w:cstheme="majorBidi"/>
          <w:b/>
          <w:bCs/>
          <w:szCs w:val="24"/>
        </w:rPr>
        <w:t xml:space="preserve"> </w:t>
      </w:r>
    </w:p>
    <w:p w14:paraId="7E5698C8" w14:textId="18FBFFB6" w:rsidR="003B6702" w:rsidRPr="00E74DD7" w:rsidRDefault="003B6702">
      <w:pPr>
        <w:rPr>
          <w:rFonts w:asciiTheme="majorBidi" w:hAnsiTheme="majorBidi" w:cstheme="majorBidi"/>
        </w:rPr>
      </w:pPr>
      <w:r w:rsidRPr="00E74DD7">
        <w:rPr>
          <w:rFonts w:asciiTheme="majorBidi" w:hAnsiTheme="majorBidi" w:cstheme="majorBidi"/>
          <w:szCs w:val="24"/>
        </w:rPr>
        <w:t xml:space="preserve"> </w:t>
      </w:r>
    </w:p>
    <w:p w14:paraId="0C8689D5" w14:textId="57CA933B" w:rsidR="003B6702" w:rsidRPr="00E74DD7" w:rsidRDefault="003B6702" w:rsidP="003B6702">
      <w:pPr>
        <w:rPr>
          <w:rFonts w:asciiTheme="majorBidi" w:eastAsia="Arial" w:hAnsiTheme="majorBidi" w:cstheme="majorBidi"/>
          <w:sz w:val="22"/>
          <w:szCs w:val="22"/>
        </w:rPr>
      </w:pPr>
    </w:p>
    <w:p w14:paraId="08C2823F" w14:textId="71F9BC19" w:rsidR="003B6702" w:rsidRPr="00E74DD7" w:rsidRDefault="003B6702" w:rsidP="003B6702">
      <w:pPr>
        <w:ind w:left="994" w:hanging="994"/>
        <w:rPr>
          <w:rFonts w:asciiTheme="majorBidi" w:hAnsiTheme="majorBidi" w:cstheme="majorBidi"/>
          <w:szCs w:val="24"/>
        </w:rPr>
      </w:pPr>
    </w:p>
    <w:p w14:paraId="56897BCA" w14:textId="2D5B5858" w:rsidR="0FD2110E" w:rsidRPr="00E74DD7" w:rsidRDefault="0FD2110E" w:rsidP="00361F9A">
      <w:pPr>
        <w:rPr>
          <w:rFonts w:asciiTheme="majorBidi" w:hAnsiTheme="majorBidi" w:cstheme="majorBidi"/>
        </w:rPr>
      </w:pPr>
    </w:p>
    <w:p w14:paraId="18B205DE" w14:textId="205C8EF0" w:rsidR="004B4BA3" w:rsidRPr="00E74DD7" w:rsidRDefault="00E74DD7" w:rsidP="45A1F989">
      <w:pPr>
        <w:pStyle w:val="Heading1"/>
        <w:numPr>
          <w:ilvl w:val="0"/>
          <w:numId w:val="0"/>
        </w:numPr>
        <w:rPr>
          <w:rFonts w:asciiTheme="majorBidi" w:hAnsiTheme="majorBidi" w:cstheme="majorBidi"/>
        </w:rPr>
      </w:pPr>
      <w:bookmarkStart w:id="119" w:name="_Toc1305340914"/>
      <w:bookmarkStart w:id="120" w:name="_Toc439994690"/>
      <w:bookmarkStart w:id="121" w:name="_Toc85147740"/>
      <w:r w:rsidRPr="00E74DD7">
        <w:rPr>
          <w:rFonts w:asciiTheme="majorBidi" w:hAnsiTheme="majorBidi" w:cstheme="majorBidi"/>
        </w:rPr>
        <w:t>5. Other</w:t>
      </w:r>
      <w:r w:rsidR="45A1F989" w:rsidRPr="00E74DD7">
        <w:rPr>
          <w:rFonts w:asciiTheme="majorBidi" w:hAnsiTheme="majorBidi" w:cstheme="majorBidi"/>
        </w:rPr>
        <w:t xml:space="preserve"> Nonfunctional Requirements</w:t>
      </w:r>
      <w:bookmarkEnd w:id="119"/>
      <w:bookmarkEnd w:id="121"/>
    </w:p>
    <w:p w14:paraId="0097DCAF" w14:textId="30A13319" w:rsidR="004B4BA3" w:rsidRPr="00E74DD7" w:rsidRDefault="45A1F989" w:rsidP="45A1F989">
      <w:pPr>
        <w:pStyle w:val="Heading2"/>
        <w:numPr>
          <w:ilvl w:val="1"/>
          <w:numId w:val="0"/>
        </w:numPr>
        <w:rPr>
          <w:rFonts w:asciiTheme="majorBidi" w:hAnsiTheme="majorBidi" w:cstheme="majorBidi"/>
        </w:rPr>
      </w:pPr>
      <w:bookmarkStart w:id="122" w:name="_Toc255257157"/>
      <w:bookmarkStart w:id="123" w:name="_Toc85147741"/>
      <w:r w:rsidRPr="00E74DD7">
        <w:rPr>
          <w:rFonts w:asciiTheme="majorBidi" w:hAnsiTheme="majorBidi" w:cstheme="majorBidi"/>
        </w:rPr>
        <w:t>5.1 Performance Requirements</w:t>
      </w:r>
      <w:bookmarkEnd w:id="120"/>
      <w:bookmarkEnd w:id="122"/>
      <w:bookmarkEnd w:id="123"/>
    </w:p>
    <w:p w14:paraId="233F10E3" w14:textId="77511083" w:rsidR="45A1F989" w:rsidRPr="00E74DD7" w:rsidRDefault="45A1F989" w:rsidP="45A1F989">
      <w:pPr>
        <w:pStyle w:val="template"/>
        <w:numPr>
          <w:ilvl w:val="0"/>
          <w:numId w:val="48"/>
        </w:numPr>
        <w:rPr>
          <w:rFonts w:asciiTheme="majorBidi" w:eastAsia="Times" w:hAnsiTheme="majorBidi" w:cstheme="majorBidi"/>
          <w:i w:val="0"/>
          <w:sz w:val="24"/>
          <w:szCs w:val="24"/>
        </w:rPr>
      </w:pPr>
      <w:r w:rsidRPr="00E74DD7">
        <w:rPr>
          <w:rFonts w:asciiTheme="majorBidi" w:hAnsiTheme="majorBidi" w:cstheme="majorBidi"/>
          <w:i w:val="0"/>
        </w:rPr>
        <w:t xml:space="preserve">In order to play in an online mode with multiple users, users shall be connected to the Internet and have a stable Internet connection to play the game smoothly.  </w:t>
      </w:r>
    </w:p>
    <w:p w14:paraId="5DC8C435" w14:textId="08F21A4F" w:rsidR="45A1F989" w:rsidRPr="00E74DD7" w:rsidRDefault="45A1F989" w:rsidP="45A1F989">
      <w:pPr>
        <w:spacing w:line="257" w:lineRule="auto"/>
        <w:rPr>
          <w:rFonts w:asciiTheme="majorBidi" w:hAnsiTheme="majorBidi" w:cstheme="majorBidi"/>
          <w:szCs w:val="24"/>
        </w:rPr>
      </w:pPr>
      <w:r w:rsidRPr="00E74DD7">
        <w:rPr>
          <w:rFonts w:asciiTheme="majorBidi" w:eastAsia="Calibri" w:hAnsiTheme="majorBidi" w:cstheme="majorBidi"/>
          <w:sz w:val="22"/>
          <w:szCs w:val="22"/>
        </w:rPr>
        <w:t xml:space="preserve"> </w:t>
      </w:r>
    </w:p>
    <w:p w14:paraId="508A45E5" w14:textId="524D1A25"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In multiplayer mode, the user will play against another user. </w:t>
      </w:r>
    </w:p>
    <w:p w14:paraId="2B76641F" w14:textId="52649C08" w:rsidR="45A1F989" w:rsidRPr="00E74DD7" w:rsidRDefault="45A1F989" w:rsidP="45A1F989">
      <w:pPr>
        <w:spacing w:line="257" w:lineRule="auto"/>
        <w:rPr>
          <w:rFonts w:asciiTheme="majorBidi" w:hAnsiTheme="majorBidi" w:cstheme="majorBidi"/>
          <w:szCs w:val="24"/>
        </w:rPr>
      </w:pPr>
      <w:r w:rsidRPr="00E74DD7">
        <w:rPr>
          <w:rFonts w:asciiTheme="majorBidi" w:eastAsia="Calibri" w:hAnsiTheme="majorBidi" w:cstheme="majorBidi"/>
          <w:sz w:val="22"/>
          <w:szCs w:val="22"/>
        </w:rPr>
        <w:t xml:space="preserve"> </w:t>
      </w:r>
    </w:p>
    <w:p w14:paraId="581019E3" w14:textId="69D2B285"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In single player/online multiplayer mode, the user will play against the bot. </w:t>
      </w:r>
    </w:p>
    <w:p w14:paraId="0E54AD1D" w14:textId="4F77A0C0" w:rsidR="45A1F989" w:rsidRPr="00E74DD7" w:rsidRDefault="45A1F989" w:rsidP="45A1F989">
      <w:pPr>
        <w:spacing w:line="257" w:lineRule="auto"/>
        <w:rPr>
          <w:rFonts w:asciiTheme="majorBidi" w:hAnsiTheme="majorBidi" w:cstheme="majorBidi"/>
          <w:szCs w:val="24"/>
        </w:rPr>
      </w:pPr>
    </w:p>
    <w:p w14:paraId="10A98CC6" w14:textId="571A78FB"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If a user’s connection is dropped while playing the game, wait 30 seconds before setting their status as abandoned and set the opponent’s status to ‘Winner’. </w:t>
      </w:r>
    </w:p>
    <w:p w14:paraId="4F08C888" w14:textId="299C15F5" w:rsidR="45A1F989" w:rsidRPr="00E74DD7" w:rsidRDefault="45A1F989" w:rsidP="45A1F989">
      <w:pPr>
        <w:spacing w:line="257" w:lineRule="auto"/>
        <w:rPr>
          <w:rFonts w:asciiTheme="majorBidi" w:hAnsiTheme="majorBidi" w:cstheme="majorBidi"/>
          <w:szCs w:val="24"/>
        </w:rPr>
      </w:pPr>
    </w:p>
    <w:p w14:paraId="5B6690CA" w14:textId="700EF9C5"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If finding a match takes longer than 15 seconds, in the online multiplayer mode, cancel the connection request and either ask the user to try again or exit the game. </w:t>
      </w:r>
    </w:p>
    <w:p w14:paraId="379EF336" w14:textId="134052A6" w:rsidR="45A1F989" w:rsidRPr="00E74DD7" w:rsidRDefault="45A1F989" w:rsidP="45A1F989">
      <w:pPr>
        <w:spacing w:line="257" w:lineRule="auto"/>
        <w:rPr>
          <w:rFonts w:asciiTheme="majorBidi" w:hAnsiTheme="majorBidi" w:cstheme="majorBidi"/>
          <w:szCs w:val="24"/>
        </w:rPr>
      </w:pPr>
    </w:p>
    <w:p w14:paraId="57ECDC03" w14:textId="2AFE48D5"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lastRenderedPageBreak/>
        <w:t xml:space="preserve">In case of a faulty hardware, there can be performance issues which might slow down the chess application. </w:t>
      </w:r>
    </w:p>
    <w:p w14:paraId="2E2FFC15" w14:textId="4785564B" w:rsidR="45A1F989" w:rsidRPr="00E74DD7" w:rsidRDefault="45A1F989" w:rsidP="45A1F989">
      <w:pPr>
        <w:spacing w:line="257" w:lineRule="auto"/>
        <w:rPr>
          <w:rFonts w:asciiTheme="majorBidi" w:hAnsiTheme="majorBidi" w:cstheme="majorBidi"/>
          <w:szCs w:val="24"/>
        </w:rPr>
      </w:pPr>
    </w:p>
    <w:p w14:paraId="79BEC4A7" w14:textId="703FAC91"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The hardware in the case of desktop to make moves should be a mouse and a touchpad if the game is played in mobiles or tablets (touch screen hardware). </w:t>
      </w:r>
    </w:p>
    <w:p w14:paraId="179648DC" w14:textId="0BF9BBA8" w:rsidR="45A1F989" w:rsidRPr="00E74DD7" w:rsidRDefault="45A1F989" w:rsidP="45A1F989">
      <w:pPr>
        <w:spacing w:line="257" w:lineRule="auto"/>
        <w:rPr>
          <w:rFonts w:asciiTheme="majorBidi" w:hAnsiTheme="majorBidi" w:cstheme="majorBidi"/>
          <w:szCs w:val="24"/>
        </w:rPr>
      </w:pPr>
    </w:p>
    <w:p w14:paraId="6DDE4BA3" w14:textId="66931E7A"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User shall not face any noticeable input lag. Since some users have a bad internet connection, a message should appear that the lag that they’re facing is due to an unstable connection from their side. </w:t>
      </w:r>
    </w:p>
    <w:p w14:paraId="15D63171" w14:textId="60C19190" w:rsidR="45A1F989" w:rsidRPr="00E74DD7" w:rsidRDefault="45A1F989" w:rsidP="45A1F989">
      <w:pPr>
        <w:spacing w:line="257" w:lineRule="auto"/>
        <w:rPr>
          <w:rFonts w:asciiTheme="majorBidi" w:hAnsiTheme="majorBidi" w:cstheme="majorBidi"/>
          <w:szCs w:val="24"/>
        </w:rPr>
      </w:pPr>
    </w:p>
    <w:p w14:paraId="19B53255" w14:textId="6DD9395C"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In order to minimize the load period to less than 3-4 minutes, database should use optimized queries.</w:t>
      </w:r>
    </w:p>
    <w:p w14:paraId="5EB6EA53" w14:textId="13798A9E" w:rsidR="45A1F989" w:rsidRPr="00E74DD7" w:rsidRDefault="45A1F989" w:rsidP="45A1F989">
      <w:pPr>
        <w:spacing w:line="257" w:lineRule="auto"/>
        <w:rPr>
          <w:rFonts w:asciiTheme="majorBidi" w:hAnsiTheme="majorBidi" w:cstheme="majorBidi"/>
          <w:szCs w:val="24"/>
        </w:rPr>
      </w:pPr>
    </w:p>
    <w:p w14:paraId="300AEDCB" w14:textId="1D6FD804"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The application should have smooth transitions from one state to the other when making moves. </w:t>
      </w:r>
    </w:p>
    <w:p w14:paraId="53BC586E" w14:textId="34E0DEF2" w:rsidR="45A1F989" w:rsidRPr="00E74DD7" w:rsidRDefault="45A1F989" w:rsidP="45A1F989">
      <w:pPr>
        <w:spacing w:line="257" w:lineRule="auto"/>
        <w:rPr>
          <w:rFonts w:asciiTheme="majorBidi" w:hAnsiTheme="majorBidi" w:cstheme="majorBidi"/>
          <w:szCs w:val="24"/>
        </w:rPr>
      </w:pPr>
    </w:p>
    <w:p w14:paraId="01856670" w14:textId="0940847D"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The application should be supported on Android 6.0 and above. </w:t>
      </w:r>
    </w:p>
    <w:p w14:paraId="5EC9145E" w14:textId="36B02062" w:rsidR="45A1F989" w:rsidRPr="00E74DD7" w:rsidRDefault="45A1F989" w:rsidP="45A1F989">
      <w:pPr>
        <w:spacing w:line="257" w:lineRule="auto"/>
        <w:rPr>
          <w:rFonts w:asciiTheme="majorBidi" w:hAnsiTheme="majorBidi" w:cstheme="majorBidi"/>
          <w:szCs w:val="24"/>
        </w:rPr>
      </w:pPr>
    </w:p>
    <w:p w14:paraId="019F5FDC" w14:textId="54F3C149"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To ensure smooth transitions between users, the app should have an order in which moves are made. </w:t>
      </w:r>
    </w:p>
    <w:p w14:paraId="77AD0C5C" w14:textId="6B865590" w:rsidR="45A1F989" w:rsidRPr="00E74DD7" w:rsidRDefault="45A1F989" w:rsidP="45A1F989">
      <w:pPr>
        <w:spacing w:line="257" w:lineRule="auto"/>
        <w:rPr>
          <w:rFonts w:asciiTheme="majorBidi" w:hAnsiTheme="majorBidi" w:cstheme="majorBidi"/>
          <w:szCs w:val="24"/>
        </w:rPr>
      </w:pPr>
    </w:p>
    <w:p w14:paraId="54968E15" w14:textId="3D343A5F"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The application shall not crash and when a user is running an older version, a message shall be displayed on their screens asking them to update their version. </w:t>
      </w:r>
    </w:p>
    <w:p w14:paraId="51E3C6E8" w14:textId="468C4573" w:rsidR="45A1F989" w:rsidRPr="00E74DD7" w:rsidRDefault="45A1F989" w:rsidP="45A1F989">
      <w:pPr>
        <w:spacing w:line="257" w:lineRule="auto"/>
        <w:rPr>
          <w:rFonts w:asciiTheme="majorBidi" w:hAnsiTheme="majorBidi" w:cstheme="majorBidi"/>
          <w:szCs w:val="24"/>
        </w:rPr>
      </w:pPr>
    </w:p>
    <w:p w14:paraId="1E32B80D" w14:textId="39A9A47B"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 xml:space="preserve">If a user is unable to find an opponent, the application shall provide an option to play with the computer (AI), in which case the user is able to play smoothly as if playing against another user. </w:t>
      </w:r>
    </w:p>
    <w:p w14:paraId="442EE509" w14:textId="6E566CAD" w:rsidR="45A1F989" w:rsidRPr="00E74DD7" w:rsidRDefault="45A1F989" w:rsidP="45A1F989">
      <w:pPr>
        <w:spacing w:line="257" w:lineRule="auto"/>
        <w:rPr>
          <w:rFonts w:asciiTheme="majorBidi" w:hAnsiTheme="majorBidi" w:cstheme="majorBidi"/>
          <w:szCs w:val="24"/>
        </w:rPr>
      </w:pPr>
    </w:p>
    <w:p w14:paraId="505EB642" w14:textId="449D6C36"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Devices running older versions of the app shall not be allowed to interact with the app unless they update to the latest version.</w:t>
      </w:r>
    </w:p>
    <w:p w14:paraId="21DDAB63" w14:textId="470787B7" w:rsidR="45A1F989" w:rsidRPr="00E74DD7" w:rsidRDefault="45A1F989" w:rsidP="45A1F989">
      <w:pPr>
        <w:spacing w:line="257" w:lineRule="auto"/>
        <w:rPr>
          <w:rFonts w:asciiTheme="majorBidi" w:hAnsiTheme="majorBidi" w:cstheme="majorBidi"/>
          <w:szCs w:val="24"/>
        </w:rPr>
      </w:pPr>
    </w:p>
    <w:p w14:paraId="40CB9160" w14:textId="60031F3D" w:rsidR="45A1F989" w:rsidRPr="00E74DD7" w:rsidRDefault="45A1F989" w:rsidP="45A1F989">
      <w:pPr>
        <w:pStyle w:val="ListParagraph"/>
        <w:numPr>
          <w:ilvl w:val="0"/>
          <w:numId w:val="48"/>
        </w:numPr>
        <w:rPr>
          <w:rFonts w:asciiTheme="majorBidi" w:eastAsia="Times" w:hAnsiTheme="majorBidi" w:cstheme="majorBidi"/>
          <w:szCs w:val="24"/>
        </w:rPr>
      </w:pPr>
      <w:r w:rsidRPr="00E74DD7">
        <w:rPr>
          <w:rFonts w:asciiTheme="majorBidi" w:hAnsiTheme="majorBidi" w:cstheme="majorBidi"/>
        </w:rPr>
        <w:t>To maintain performance of the server, the server should limit the interaction of any such IP Address that sends spam requests for 10 minutes.</w:t>
      </w:r>
    </w:p>
    <w:p w14:paraId="017A763D" w14:textId="5216A90C" w:rsidR="00604623" w:rsidRPr="00E74DD7" w:rsidRDefault="00604623" w:rsidP="3FB0B130">
      <w:pPr>
        <w:pStyle w:val="template"/>
        <w:rPr>
          <w:rFonts w:asciiTheme="majorBidi" w:hAnsiTheme="majorBidi" w:cstheme="majorBidi"/>
          <w:i w:val="0"/>
        </w:rPr>
      </w:pPr>
    </w:p>
    <w:p w14:paraId="4A60159D" w14:textId="172F6568" w:rsidR="00604623" w:rsidRPr="00E74DD7" w:rsidRDefault="00604623" w:rsidP="3FB0B130">
      <w:pPr>
        <w:pStyle w:val="template"/>
        <w:rPr>
          <w:rFonts w:asciiTheme="majorBidi" w:hAnsiTheme="majorBidi" w:cstheme="majorBidi"/>
          <w:i w:val="0"/>
        </w:rPr>
      </w:pPr>
    </w:p>
    <w:p w14:paraId="26C830E7" w14:textId="6908D0FA" w:rsidR="00604623" w:rsidRPr="00E74DD7" w:rsidRDefault="00604623" w:rsidP="3FB0B130">
      <w:pPr>
        <w:pStyle w:val="template"/>
        <w:rPr>
          <w:rFonts w:asciiTheme="majorBidi" w:hAnsiTheme="majorBidi" w:cstheme="majorBidi"/>
          <w:i w:val="0"/>
        </w:rPr>
      </w:pPr>
    </w:p>
    <w:p w14:paraId="394C44E9" w14:textId="77777777" w:rsidR="000605AD" w:rsidRPr="00E74DD7" w:rsidRDefault="000605AD" w:rsidP="003E43A4">
      <w:pPr>
        <w:pStyle w:val="template"/>
        <w:rPr>
          <w:rFonts w:asciiTheme="majorBidi" w:hAnsiTheme="majorBidi" w:cstheme="majorBidi"/>
          <w:i w:val="0"/>
        </w:rPr>
      </w:pPr>
    </w:p>
    <w:p w14:paraId="41DFD235" w14:textId="77777777" w:rsidR="00F76B68" w:rsidRPr="00E74DD7" w:rsidRDefault="00F76B68" w:rsidP="3FB0B130">
      <w:pPr>
        <w:pStyle w:val="template"/>
        <w:rPr>
          <w:rFonts w:asciiTheme="majorBidi" w:hAnsiTheme="majorBidi" w:cstheme="majorBidi"/>
          <w:i w:val="0"/>
        </w:rPr>
      </w:pPr>
    </w:p>
    <w:p w14:paraId="7EAB62A1" w14:textId="0E30E34E" w:rsidR="006F4DE8" w:rsidRPr="00E74DD7" w:rsidRDefault="45A1F989" w:rsidP="45A1F989">
      <w:pPr>
        <w:pStyle w:val="Heading2"/>
        <w:numPr>
          <w:ilvl w:val="1"/>
          <w:numId w:val="0"/>
        </w:numPr>
        <w:rPr>
          <w:rFonts w:asciiTheme="majorBidi" w:hAnsiTheme="majorBidi" w:cstheme="majorBidi"/>
        </w:rPr>
      </w:pPr>
      <w:bookmarkStart w:id="124" w:name="_Toc439994691"/>
      <w:bookmarkStart w:id="125" w:name="_Toc574730529"/>
      <w:bookmarkStart w:id="126" w:name="_Toc85147742"/>
      <w:r w:rsidRPr="00E74DD7">
        <w:rPr>
          <w:rFonts w:asciiTheme="majorBidi" w:hAnsiTheme="majorBidi" w:cstheme="majorBidi"/>
        </w:rPr>
        <w:t>5.2 Safety Requirements</w:t>
      </w:r>
      <w:bookmarkEnd w:id="124"/>
      <w:bookmarkEnd w:id="125"/>
      <w:bookmarkEnd w:id="126"/>
    </w:p>
    <w:p w14:paraId="20198E9C" w14:textId="0F80C56D" w:rsidR="00B21CB2" w:rsidRPr="00E74DD7" w:rsidRDefault="00B21CB2" w:rsidP="3FB0B130">
      <w:pPr>
        <w:pStyle w:val="template"/>
        <w:rPr>
          <w:rFonts w:asciiTheme="majorBidi" w:hAnsiTheme="majorBidi" w:cstheme="majorBidi"/>
          <w:i w:val="0"/>
        </w:rPr>
      </w:pPr>
    </w:p>
    <w:p w14:paraId="7E4BBC03" w14:textId="2A7BD3AB" w:rsidR="45A1F989" w:rsidRPr="00E74DD7" w:rsidRDefault="45A1F989" w:rsidP="45A1F989">
      <w:pPr>
        <w:pStyle w:val="template"/>
        <w:numPr>
          <w:ilvl w:val="0"/>
          <w:numId w:val="47"/>
        </w:numPr>
        <w:rPr>
          <w:rFonts w:asciiTheme="majorBidi" w:eastAsia="Times" w:hAnsiTheme="majorBidi" w:cstheme="majorBidi"/>
          <w:i w:val="0"/>
          <w:sz w:val="24"/>
          <w:szCs w:val="24"/>
        </w:rPr>
      </w:pPr>
      <w:r w:rsidRPr="00E74DD7">
        <w:rPr>
          <w:rFonts w:asciiTheme="majorBidi" w:hAnsiTheme="majorBidi" w:cstheme="majorBidi"/>
          <w:i w:val="0"/>
        </w:rPr>
        <w:t xml:space="preserve">The application will be memory efficient (It will not utilize large memory space). </w:t>
      </w:r>
      <w:r w:rsidRPr="00E74DD7">
        <w:rPr>
          <w:rFonts w:asciiTheme="majorBidi" w:eastAsia="Calibri" w:hAnsiTheme="majorBidi" w:cstheme="majorBidi"/>
          <w:i w:val="0"/>
          <w:szCs w:val="22"/>
        </w:rPr>
        <w:t xml:space="preserve"> </w:t>
      </w:r>
    </w:p>
    <w:p w14:paraId="3CADFC75" w14:textId="505EEA20" w:rsidR="45A1F989" w:rsidRPr="00E74DD7" w:rsidRDefault="45A1F989" w:rsidP="45A1F989">
      <w:pPr>
        <w:pStyle w:val="ListParagraph"/>
        <w:numPr>
          <w:ilvl w:val="0"/>
          <w:numId w:val="47"/>
        </w:numPr>
        <w:rPr>
          <w:rFonts w:asciiTheme="majorBidi" w:eastAsia="Times" w:hAnsiTheme="majorBidi" w:cstheme="majorBidi"/>
          <w:szCs w:val="24"/>
        </w:rPr>
      </w:pPr>
      <w:r w:rsidRPr="00E74DD7">
        <w:rPr>
          <w:rFonts w:asciiTheme="majorBidi" w:hAnsiTheme="majorBidi" w:cstheme="majorBidi"/>
        </w:rPr>
        <w:t>Application will not cause memory loss of the hardware used by the player and should be able to run on all types of machines/hardware.</w:t>
      </w:r>
    </w:p>
    <w:p w14:paraId="0260F032" w14:textId="7E6FA492" w:rsidR="45A1F989" w:rsidRPr="00E74DD7" w:rsidRDefault="45A1F989" w:rsidP="45A1F989">
      <w:pPr>
        <w:pStyle w:val="ListParagraph"/>
        <w:numPr>
          <w:ilvl w:val="0"/>
          <w:numId w:val="47"/>
        </w:numPr>
        <w:rPr>
          <w:rFonts w:asciiTheme="majorBidi" w:eastAsia="Times" w:hAnsiTheme="majorBidi" w:cstheme="majorBidi"/>
          <w:szCs w:val="24"/>
        </w:rPr>
      </w:pPr>
      <w:r w:rsidRPr="00E74DD7">
        <w:rPr>
          <w:rFonts w:asciiTheme="majorBidi" w:hAnsiTheme="majorBidi" w:cstheme="majorBidi"/>
        </w:rPr>
        <w:t>The application will not affect/harm user’s device and the applications in the device once the chess application is installed in the hardware.</w:t>
      </w:r>
    </w:p>
    <w:p w14:paraId="59F3379D" w14:textId="24B275E5" w:rsidR="45A1F989" w:rsidRPr="00E74DD7" w:rsidRDefault="45A1F989" w:rsidP="45A1F989">
      <w:pPr>
        <w:pStyle w:val="ListParagraph"/>
        <w:numPr>
          <w:ilvl w:val="0"/>
          <w:numId w:val="47"/>
        </w:numPr>
        <w:rPr>
          <w:rFonts w:asciiTheme="majorBidi" w:eastAsia="Times" w:hAnsiTheme="majorBidi" w:cstheme="majorBidi"/>
          <w:szCs w:val="24"/>
        </w:rPr>
      </w:pPr>
      <w:r w:rsidRPr="00E74DD7">
        <w:rPr>
          <w:rFonts w:asciiTheme="majorBidi" w:hAnsiTheme="majorBidi" w:cstheme="majorBidi"/>
        </w:rPr>
        <w:t>The application should avoid the certain limit of overheating the hardware while the application is running.</w:t>
      </w:r>
    </w:p>
    <w:p w14:paraId="47EE25A5" w14:textId="7CE9C16D" w:rsidR="45A1F989" w:rsidRPr="00E74DD7" w:rsidRDefault="45A1F989" w:rsidP="45A1F989">
      <w:pPr>
        <w:pStyle w:val="ListParagraph"/>
        <w:numPr>
          <w:ilvl w:val="0"/>
          <w:numId w:val="47"/>
        </w:numPr>
        <w:rPr>
          <w:rFonts w:asciiTheme="majorBidi" w:eastAsia="Times" w:hAnsiTheme="majorBidi" w:cstheme="majorBidi"/>
          <w:szCs w:val="24"/>
        </w:rPr>
      </w:pPr>
      <w:r w:rsidRPr="00E74DD7">
        <w:rPr>
          <w:rFonts w:asciiTheme="majorBidi" w:hAnsiTheme="majorBidi" w:cstheme="majorBidi"/>
        </w:rPr>
        <w:t>To avoid headache from constant playing, application will pop up a message to take a break from playing in order to reduce strain on their eyes.</w:t>
      </w:r>
    </w:p>
    <w:p w14:paraId="08A06CB7" w14:textId="31EE44D9" w:rsidR="45A1F989" w:rsidRPr="00E74DD7" w:rsidRDefault="45A1F989" w:rsidP="45A1F989">
      <w:pPr>
        <w:pStyle w:val="template"/>
        <w:rPr>
          <w:rFonts w:asciiTheme="majorBidi" w:hAnsiTheme="majorBidi" w:cstheme="majorBidi"/>
          <w:i w:val="0"/>
          <w:szCs w:val="22"/>
        </w:rPr>
      </w:pPr>
    </w:p>
    <w:p w14:paraId="43288BE1" w14:textId="058B1D2B" w:rsidR="00BC7C4F" w:rsidRPr="00E74DD7" w:rsidRDefault="00BC7C4F" w:rsidP="00361F9A">
      <w:pPr>
        <w:pStyle w:val="template"/>
        <w:rPr>
          <w:rFonts w:asciiTheme="majorBidi" w:hAnsiTheme="majorBidi" w:cstheme="majorBidi"/>
          <w:i w:val="0"/>
        </w:rPr>
      </w:pPr>
    </w:p>
    <w:p w14:paraId="44EAB9B6" w14:textId="77777777" w:rsidR="00BC7C4F" w:rsidRPr="00E74DD7" w:rsidRDefault="00BC7C4F" w:rsidP="00361F9A">
      <w:pPr>
        <w:pStyle w:val="template"/>
        <w:rPr>
          <w:rFonts w:asciiTheme="majorBidi" w:hAnsiTheme="majorBidi" w:cstheme="majorBidi"/>
          <w:i w:val="0"/>
        </w:rPr>
      </w:pPr>
    </w:p>
    <w:p w14:paraId="0180B499" w14:textId="7AC4F79E" w:rsidR="0019103B" w:rsidRPr="00E74DD7" w:rsidRDefault="45A1F989" w:rsidP="45A1F989">
      <w:pPr>
        <w:pStyle w:val="Heading2"/>
        <w:numPr>
          <w:ilvl w:val="1"/>
          <w:numId w:val="0"/>
        </w:numPr>
        <w:rPr>
          <w:rFonts w:asciiTheme="majorBidi" w:hAnsiTheme="majorBidi" w:cstheme="majorBidi"/>
        </w:rPr>
      </w:pPr>
      <w:bookmarkStart w:id="127" w:name="_Toc439994692"/>
      <w:bookmarkStart w:id="128" w:name="_Toc963215469"/>
      <w:bookmarkStart w:id="129" w:name="_Toc85147743"/>
      <w:r w:rsidRPr="00E74DD7">
        <w:rPr>
          <w:rFonts w:asciiTheme="majorBidi" w:hAnsiTheme="majorBidi" w:cstheme="majorBidi"/>
        </w:rPr>
        <w:t>5.3 Security Requirements</w:t>
      </w:r>
      <w:bookmarkEnd w:id="127"/>
      <w:bookmarkEnd w:id="128"/>
      <w:bookmarkEnd w:id="129"/>
    </w:p>
    <w:p w14:paraId="070DE7FB" w14:textId="54FE7C12"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sz w:val="22"/>
          <w:szCs w:val="22"/>
        </w:rPr>
        <w:t>The application requires to login with the existing username and password or to create a new account by using the signup option.</w:t>
      </w:r>
    </w:p>
    <w:p w14:paraId="740BD9D8" w14:textId="790F03BE"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sz w:val="22"/>
          <w:szCs w:val="22"/>
        </w:rPr>
        <w:t xml:space="preserve">As it is a game and it does not involve any personal information of a player, therefore, security is not a risk in this case. </w:t>
      </w:r>
    </w:p>
    <w:p w14:paraId="34CB2378" w14:textId="68F56618"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sz w:val="22"/>
          <w:szCs w:val="22"/>
        </w:rPr>
        <w:t>However, if a user wants to secure his/her account, there will be an option for a 2-step verification which user can have a choice to apply.</w:t>
      </w:r>
    </w:p>
    <w:p w14:paraId="66D05ABD" w14:textId="6A2CC781"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sz w:val="22"/>
          <w:szCs w:val="22"/>
        </w:rPr>
        <w:t>In 2-step verification, user will have an option to set up the 2-step verification via an email or phone number. Whenever user will try to login, a code will be sent via an email or phone number and to login into the application, the user needs to type in the code to login into the application.</w:t>
      </w:r>
    </w:p>
    <w:p w14:paraId="56CCAC45" w14:textId="6925EED7"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sz w:val="22"/>
          <w:szCs w:val="22"/>
        </w:rPr>
        <w:t>Through this step, an added functionality for security is provided as someone else will not have that user’s email or phone number’s access.</w:t>
      </w:r>
    </w:p>
    <w:p w14:paraId="6DBF2D7C" w14:textId="48FA33CD" w:rsidR="45A1F989" w:rsidRPr="00E74DD7" w:rsidRDefault="45A1F989" w:rsidP="45A1F989">
      <w:pPr>
        <w:pStyle w:val="ListParagraph"/>
        <w:rPr>
          <w:rFonts w:asciiTheme="majorBidi" w:hAnsiTheme="majorBidi" w:cstheme="majorBidi"/>
          <w:szCs w:val="24"/>
        </w:rPr>
      </w:pPr>
    </w:p>
    <w:p w14:paraId="2E7FBBAA" w14:textId="7BB52505" w:rsidR="00361F9A" w:rsidRPr="00E74DD7" w:rsidRDefault="00361F9A" w:rsidP="00361F9A">
      <w:pPr>
        <w:pStyle w:val="template"/>
        <w:rPr>
          <w:rFonts w:asciiTheme="majorBidi" w:hAnsiTheme="majorBidi" w:cstheme="majorBidi"/>
          <w:i w:val="0"/>
        </w:rPr>
      </w:pPr>
    </w:p>
    <w:p w14:paraId="6F5A2806" w14:textId="7EDECA33" w:rsidR="00361F9A" w:rsidRPr="00E74DD7" w:rsidRDefault="00361F9A" w:rsidP="00361F9A">
      <w:pPr>
        <w:pStyle w:val="template"/>
        <w:rPr>
          <w:rFonts w:asciiTheme="majorBidi" w:hAnsiTheme="majorBidi" w:cstheme="majorBidi"/>
          <w:i w:val="0"/>
        </w:rPr>
      </w:pPr>
    </w:p>
    <w:p w14:paraId="43FFFC77" w14:textId="18465D42" w:rsidR="00361F9A" w:rsidRPr="00E74DD7" w:rsidRDefault="00361F9A" w:rsidP="00361F9A">
      <w:pPr>
        <w:pStyle w:val="template"/>
        <w:rPr>
          <w:rFonts w:asciiTheme="majorBidi" w:hAnsiTheme="majorBidi" w:cstheme="majorBidi"/>
          <w:i w:val="0"/>
        </w:rPr>
      </w:pPr>
    </w:p>
    <w:p w14:paraId="5E746938" w14:textId="0B4A6598" w:rsidR="00361F9A" w:rsidRPr="00E74DD7" w:rsidRDefault="00361F9A" w:rsidP="00361F9A">
      <w:pPr>
        <w:pStyle w:val="template"/>
        <w:rPr>
          <w:rFonts w:asciiTheme="majorBidi" w:hAnsiTheme="majorBidi" w:cstheme="majorBidi"/>
          <w:i w:val="0"/>
        </w:rPr>
      </w:pPr>
    </w:p>
    <w:p w14:paraId="40282793" w14:textId="77777777" w:rsidR="00361F9A" w:rsidRPr="00E74DD7" w:rsidRDefault="00361F9A" w:rsidP="00361F9A">
      <w:pPr>
        <w:pStyle w:val="template"/>
        <w:rPr>
          <w:rFonts w:asciiTheme="majorBidi" w:hAnsiTheme="majorBidi" w:cstheme="majorBidi"/>
          <w:i w:val="0"/>
        </w:rPr>
      </w:pPr>
    </w:p>
    <w:p w14:paraId="47F98F5C" w14:textId="3171CAC0" w:rsidR="0019103B" w:rsidRPr="00E74DD7" w:rsidRDefault="45A1F989" w:rsidP="45A1F989">
      <w:pPr>
        <w:pStyle w:val="Heading2"/>
        <w:numPr>
          <w:ilvl w:val="1"/>
          <w:numId w:val="0"/>
        </w:numPr>
        <w:rPr>
          <w:rFonts w:asciiTheme="majorBidi" w:hAnsiTheme="majorBidi" w:cstheme="majorBidi"/>
        </w:rPr>
      </w:pPr>
      <w:bookmarkStart w:id="130" w:name="_Toc439994693"/>
      <w:bookmarkStart w:id="131" w:name="_Toc1698467891"/>
      <w:bookmarkStart w:id="132" w:name="_Toc85147744"/>
      <w:r w:rsidRPr="00E74DD7">
        <w:rPr>
          <w:rFonts w:asciiTheme="majorBidi" w:hAnsiTheme="majorBidi" w:cstheme="majorBidi"/>
        </w:rPr>
        <w:t>5.4 Software Quality Attributes</w:t>
      </w:r>
      <w:bookmarkEnd w:id="130"/>
      <w:bookmarkEnd w:id="131"/>
      <w:bookmarkEnd w:id="132"/>
    </w:p>
    <w:p w14:paraId="68D50513" w14:textId="6DB44105"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b/>
          <w:bCs/>
          <w:sz w:val="22"/>
          <w:szCs w:val="22"/>
        </w:rPr>
        <w:t>Flexibility:</w:t>
      </w:r>
    </w:p>
    <w:p w14:paraId="2FCFA761" w14:textId="3E735941" w:rsidR="45A1F989" w:rsidRPr="00E74DD7" w:rsidRDefault="45A1F989" w:rsidP="45A1F989">
      <w:pPr>
        <w:pStyle w:val="ListParagraph"/>
        <w:numPr>
          <w:ilvl w:val="0"/>
          <w:numId w:val="6"/>
        </w:numPr>
        <w:rPr>
          <w:rFonts w:asciiTheme="majorBidi" w:eastAsia="Times" w:hAnsiTheme="majorBidi" w:cstheme="majorBidi"/>
          <w:szCs w:val="24"/>
        </w:rPr>
      </w:pPr>
      <w:r w:rsidRPr="00E74DD7">
        <w:rPr>
          <w:rFonts w:asciiTheme="majorBidi" w:hAnsiTheme="majorBidi" w:cstheme="majorBidi"/>
        </w:rPr>
        <w:t>Application responds to changes made from time to time to increase the product value. (Flexible to modify)</w:t>
      </w:r>
    </w:p>
    <w:p w14:paraId="0ADAA2F3" w14:textId="15302DAE" w:rsidR="45A1F989" w:rsidRPr="00E74DD7" w:rsidRDefault="45A1F989" w:rsidP="45A1F989">
      <w:pPr>
        <w:pStyle w:val="ListParagraph"/>
        <w:numPr>
          <w:ilvl w:val="0"/>
          <w:numId w:val="6"/>
        </w:numPr>
        <w:rPr>
          <w:rFonts w:asciiTheme="majorBidi" w:eastAsia="Times" w:hAnsiTheme="majorBidi" w:cstheme="majorBidi"/>
          <w:szCs w:val="24"/>
        </w:rPr>
      </w:pPr>
      <w:r w:rsidRPr="00E74DD7">
        <w:rPr>
          <w:rFonts w:asciiTheme="majorBidi" w:hAnsiTheme="majorBidi" w:cstheme="majorBidi"/>
        </w:rPr>
        <w:t>Changes can be performed in a given time span.</w:t>
      </w:r>
    </w:p>
    <w:p w14:paraId="2A425823" w14:textId="589F4744" w:rsidR="45A1F989" w:rsidRPr="00E74DD7" w:rsidRDefault="45A1F989" w:rsidP="45A1F989">
      <w:pPr>
        <w:pStyle w:val="ListParagraph"/>
        <w:numPr>
          <w:ilvl w:val="0"/>
          <w:numId w:val="6"/>
        </w:numPr>
        <w:rPr>
          <w:rFonts w:asciiTheme="majorBidi" w:eastAsia="Times" w:hAnsiTheme="majorBidi" w:cstheme="majorBidi"/>
          <w:szCs w:val="24"/>
        </w:rPr>
      </w:pPr>
      <w:r w:rsidRPr="00E74DD7">
        <w:rPr>
          <w:rFonts w:asciiTheme="majorBidi" w:hAnsiTheme="majorBidi" w:cstheme="majorBidi"/>
        </w:rPr>
        <w:t>Changes can be performed in a way that minimum costs are required.</w:t>
      </w:r>
    </w:p>
    <w:p w14:paraId="4399E04C" w14:textId="3390DF1A"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b/>
          <w:bCs/>
          <w:sz w:val="22"/>
          <w:szCs w:val="22"/>
        </w:rPr>
        <w:t>Usability:</w:t>
      </w:r>
    </w:p>
    <w:p w14:paraId="3F9A200E" w14:textId="3EE8A47E" w:rsidR="45A1F989" w:rsidRPr="00E74DD7" w:rsidRDefault="45A1F989" w:rsidP="45A1F989">
      <w:pPr>
        <w:pStyle w:val="ListParagraph"/>
        <w:numPr>
          <w:ilvl w:val="0"/>
          <w:numId w:val="5"/>
        </w:numPr>
        <w:rPr>
          <w:rFonts w:asciiTheme="majorBidi" w:eastAsia="Times" w:hAnsiTheme="majorBidi" w:cstheme="majorBidi"/>
          <w:szCs w:val="24"/>
        </w:rPr>
      </w:pPr>
      <w:r w:rsidRPr="00E74DD7">
        <w:rPr>
          <w:rFonts w:asciiTheme="majorBidi" w:hAnsiTheme="majorBidi" w:cstheme="majorBidi"/>
        </w:rPr>
        <w:t>Easy for beginners to use and learn the application.</w:t>
      </w:r>
    </w:p>
    <w:p w14:paraId="3D8708FD" w14:textId="2457DC6E" w:rsidR="45A1F989" w:rsidRPr="00E74DD7" w:rsidRDefault="45A1F989" w:rsidP="45A1F989">
      <w:pPr>
        <w:pStyle w:val="ListParagraph"/>
        <w:numPr>
          <w:ilvl w:val="0"/>
          <w:numId w:val="5"/>
        </w:numPr>
        <w:rPr>
          <w:rFonts w:asciiTheme="majorBidi" w:eastAsia="Times" w:hAnsiTheme="majorBidi" w:cstheme="majorBidi"/>
          <w:szCs w:val="24"/>
        </w:rPr>
      </w:pPr>
      <w:r w:rsidRPr="00E74DD7">
        <w:rPr>
          <w:rFonts w:asciiTheme="majorBidi" w:hAnsiTheme="majorBidi" w:cstheme="majorBidi"/>
        </w:rPr>
        <w:t>User-friendly as consistent user interface provided like frequently used chess apps.</w:t>
      </w:r>
    </w:p>
    <w:p w14:paraId="690C2A0B" w14:textId="3ABFFB71" w:rsidR="45A1F989" w:rsidRPr="00E74DD7" w:rsidRDefault="45A1F989" w:rsidP="45A1F989">
      <w:pPr>
        <w:pStyle w:val="ListParagraph"/>
        <w:numPr>
          <w:ilvl w:val="0"/>
          <w:numId w:val="5"/>
        </w:numPr>
        <w:rPr>
          <w:rFonts w:asciiTheme="majorBidi" w:eastAsia="Times" w:hAnsiTheme="majorBidi" w:cstheme="majorBidi"/>
          <w:szCs w:val="24"/>
        </w:rPr>
      </w:pPr>
      <w:r w:rsidRPr="00E74DD7">
        <w:rPr>
          <w:rFonts w:asciiTheme="majorBidi" w:hAnsiTheme="majorBidi" w:cstheme="majorBidi"/>
        </w:rPr>
        <w:t>Easy to prepare for developers and to operate for users with self-explanatory layouts.</w:t>
      </w:r>
    </w:p>
    <w:p w14:paraId="4F991D02" w14:textId="21A6C4F5"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b/>
          <w:bCs/>
          <w:sz w:val="22"/>
          <w:szCs w:val="22"/>
        </w:rPr>
        <w:t xml:space="preserve">Testability: </w:t>
      </w:r>
    </w:p>
    <w:p w14:paraId="7CE4A660" w14:textId="624C2A97" w:rsidR="45A1F989" w:rsidRPr="00E74DD7" w:rsidRDefault="45A1F989" w:rsidP="45A1F989">
      <w:pPr>
        <w:pStyle w:val="ListParagraph"/>
        <w:numPr>
          <w:ilvl w:val="0"/>
          <w:numId w:val="4"/>
        </w:numPr>
        <w:rPr>
          <w:rFonts w:asciiTheme="majorBidi" w:eastAsia="Times" w:hAnsiTheme="majorBidi" w:cstheme="majorBidi"/>
          <w:szCs w:val="24"/>
        </w:rPr>
      </w:pPr>
      <w:r w:rsidRPr="00E74DD7">
        <w:rPr>
          <w:rFonts w:asciiTheme="majorBidi" w:hAnsiTheme="majorBidi" w:cstheme="majorBidi"/>
        </w:rPr>
        <w:t>Application is easy to test and find defects.</w:t>
      </w:r>
    </w:p>
    <w:p w14:paraId="17D23E37" w14:textId="78FFD741" w:rsidR="45A1F989" w:rsidRPr="00E74DD7" w:rsidRDefault="45A1F989" w:rsidP="45A1F989">
      <w:pPr>
        <w:pStyle w:val="ListParagraph"/>
        <w:numPr>
          <w:ilvl w:val="0"/>
          <w:numId w:val="4"/>
        </w:numPr>
        <w:rPr>
          <w:rFonts w:asciiTheme="majorBidi" w:eastAsia="Times" w:hAnsiTheme="majorBidi" w:cstheme="majorBidi"/>
          <w:szCs w:val="24"/>
        </w:rPr>
      </w:pPr>
      <w:r w:rsidRPr="00E74DD7">
        <w:rPr>
          <w:rFonts w:asciiTheme="majorBidi" w:hAnsiTheme="majorBidi" w:cstheme="majorBidi"/>
        </w:rPr>
        <w:t>App is tested for each user story.</w:t>
      </w:r>
    </w:p>
    <w:p w14:paraId="027CAD96" w14:textId="5E4FE8BD" w:rsidR="45A1F989" w:rsidRPr="00E74DD7" w:rsidRDefault="45A1F989" w:rsidP="45A1F989">
      <w:pPr>
        <w:pStyle w:val="ListParagraph"/>
        <w:numPr>
          <w:ilvl w:val="0"/>
          <w:numId w:val="4"/>
        </w:numPr>
        <w:rPr>
          <w:rFonts w:asciiTheme="majorBidi" w:eastAsia="Times" w:hAnsiTheme="majorBidi" w:cstheme="majorBidi"/>
          <w:szCs w:val="24"/>
        </w:rPr>
      </w:pPr>
      <w:r w:rsidRPr="00E74DD7">
        <w:rPr>
          <w:rFonts w:asciiTheme="majorBidi" w:hAnsiTheme="majorBidi" w:cstheme="majorBidi"/>
        </w:rPr>
        <w:t>Easy to divide into modules for testing.</w:t>
      </w:r>
    </w:p>
    <w:p w14:paraId="292CC9A8" w14:textId="771C9FD5"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sz w:val="22"/>
          <w:szCs w:val="22"/>
        </w:rPr>
        <w:t xml:space="preserve"> </w:t>
      </w:r>
    </w:p>
    <w:p w14:paraId="69762239" w14:textId="59B60196" w:rsidR="45A1F989" w:rsidRPr="00E74DD7" w:rsidRDefault="45A1F989" w:rsidP="45A1F989">
      <w:pPr>
        <w:spacing w:line="257" w:lineRule="auto"/>
        <w:rPr>
          <w:rFonts w:asciiTheme="majorBidi" w:hAnsiTheme="majorBidi" w:cstheme="majorBidi"/>
        </w:rPr>
      </w:pPr>
      <w:r w:rsidRPr="00E74DD7">
        <w:rPr>
          <w:rFonts w:asciiTheme="majorBidi" w:eastAsia="Calibri" w:hAnsiTheme="majorBidi" w:cstheme="majorBidi"/>
          <w:b/>
          <w:bCs/>
          <w:sz w:val="22"/>
          <w:szCs w:val="22"/>
        </w:rPr>
        <w:t>Efficiency:</w:t>
      </w:r>
    </w:p>
    <w:p w14:paraId="5BF85999" w14:textId="1E61A44A" w:rsidR="45A1F989" w:rsidRPr="00E74DD7" w:rsidRDefault="45A1F989" w:rsidP="45A1F989">
      <w:pPr>
        <w:pStyle w:val="ListParagraph"/>
        <w:numPr>
          <w:ilvl w:val="0"/>
          <w:numId w:val="3"/>
        </w:numPr>
        <w:rPr>
          <w:rFonts w:asciiTheme="majorBidi" w:eastAsia="Times" w:hAnsiTheme="majorBidi" w:cstheme="majorBidi"/>
          <w:szCs w:val="24"/>
        </w:rPr>
      </w:pPr>
      <w:r w:rsidRPr="00E74DD7">
        <w:rPr>
          <w:rFonts w:asciiTheme="majorBidi" w:hAnsiTheme="majorBidi" w:cstheme="majorBidi"/>
        </w:rPr>
        <w:t>App is memory efficient and should not use huge memory/disk space.</w:t>
      </w:r>
    </w:p>
    <w:p w14:paraId="37F6FA66" w14:textId="4C6CE39A" w:rsidR="45A1F989" w:rsidRPr="00E74DD7" w:rsidRDefault="45A1F989" w:rsidP="45A1F989">
      <w:pPr>
        <w:pStyle w:val="ListParagraph"/>
        <w:numPr>
          <w:ilvl w:val="0"/>
          <w:numId w:val="3"/>
        </w:numPr>
        <w:rPr>
          <w:rFonts w:asciiTheme="majorBidi" w:eastAsia="Times" w:hAnsiTheme="majorBidi" w:cstheme="majorBidi"/>
          <w:szCs w:val="24"/>
        </w:rPr>
      </w:pPr>
      <w:r w:rsidRPr="00E74DD7">
        <w:rPr>
          <w:rFonts w:asciiTheme="majorBidi" w:hAnsiTheme="majorBidi" w:cstheme="majorBidi"/>
        </w:rPr>
        <w:t>Utilizes processor’s capacity efficiently, in order to provide real-time experience.</w:t>
      </w:r>
    </w:p>
    <w:p w14:paraId="09FC8794" w14:textId="2763D994" w:rsidR="45A1F989" w:rsidRPr="00E74DD7" w:rsidRDefault="45A1F989" w:rsidP="45A1F989">
      <w:pPr>
        <w:pStyle w:val="template"/>
        <w:rPr>
          <w:rFonts w:asciiTheme="majorBidi" w:hAnsiTheme="majorBidi" w:cstheme="majorBidi"/>
          <w:i w:val="0"/>
          <w:szCs w:val="22"/>
        </w:rPr>
      </w:pPr>
    </w:p>
    <w:p w14:paraId="0ED7231B" w14:textId="6E6A8019" w:rsidR="0019103B" w:rsidRPr="00E74DD7" w:rsidRDefault="0019103B" w:rsidP="3FB0B130">
      <w:pPr>
        <w:pStyle w:val="template"/>
        <w:rPr>
          <w:rFonts w:asciiTheme="majorBidi" w:hAnsiTheme="majorBidi" w:cstheme="majorBidi"/>
          <w:i w:val="0"/>
        </w:rPr>
      </w:pPr>
    </w:p>
    <w:p w14:paraId="06C12F41" w14:textId="08F3359F" w:rsidR="0019103B" w:rsidRPr="00E74DD7" w:rsidRDefault="0019103B" w:rsidP="3FB0B130">
      <w:pPr>
        <w:pStyle w:val="template"/>
        <w:rPr>
          <w:rFonts w:asciiTheme="majorBidi" w:hAnsiTheme="majorBidi" w:cstheme="majorBidi"/>
          <w:i w:val="0"/>
        </w:rPr>
      </w:pPr>
    </w:p>
    <w:p w14:paraId="546C1613" w14:textId="4658F2FE" w:rsidR="004B4BA3" w:rsidRPr="00E74DD7" w:rsidRDefault="45A1F989" w:rsidP="45A1F989">
      <w:pPr>
        <w:pStyle w:val="Heading2"/>
        <w:numPr>
          <w:ilvl w:val="1"/>
          <w:numId w:val="0"/>
        </w:numPr>
        <w:rPr>
          <w:rFonts w:asciiTheme="majorBidi" w:hAnsiTheme="majorBidi" w:cstheme="majorBidi"/>
        </w:rPr>
      </w:pPr>
      <w:bookmarkStart w:id="133" w:name="_Toc439994694"/>
      <w:bookmarkStart w:id="134" w:name="_Toc882265969"/>
      <w:bookmarkStart w:id="135" w:name="_Toc85147745"/>
      <w:r w:rsidRPr="00E74DD7">
        <w:rPr>
          <w:rFonts w:asciiTheme="majorBidi" w:hAnsiTheme="majorBidi" w:cstheme="majorBidi"/>
        </w:rPr>
        <w:lastRenderedPageBreak/>
        <w:t>5.5 Business Rules</w:t>
      </w:r>
      <w:bookmarkEnd w:id="133"/>
      <w:bookmarkEnd w:id="134"/>
      <w:bookmarkEnd w:id="135"/>
    </w:p>
    <w:p w14:paraId="3D83B544" w14:textId="329C1E90" w:rsidR="45A1F989" w:rsidRPr="00E74DD7" w:rsidRDefault="45A1F989" w:rsidP="45A1F989">
      <w:pPr>
        <w:pStyle w:val="template"/>
        <w:numPr>
          <w:ilvl w:val="0"/>
          <w:numId w:val="44"/>
        </w:numPr>
        <w:rPr>
          <w:rFonts w:asciiTheme="majorBidi" w:eastAsia="Times" w:hAnsiTheme="majorBidi" w:cstheme="majorBidi"/>
          <w:i w:val="0"/>
          <w:sz w:val="24"/>
          <w:szCs w:val="24"/>
        </w:rPr>
      </w:pPr>
      <w:r w:rsidRPr="00E74DD7">
        <w:rPr>
          <w:rFonts w:asciiTheme="majorBidi" w:hAnsiTheme="majorBidi" w:cstheme="majorBidi"/>
          <w:i w:val="0"/>
        </w:rPr>
        <w:t>Username and Email for each user should be unique for identification.</w:t>
      </w:r>
    </w:p>
    <w:p w14:paraId="77CB7BF0" w14:textId="5C977C1C"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User can verify through email and set a new password in case forgets current password by getting a 4-digit code.</w:t>
      </w:r>
    </w:p>
    <w:p w14:paraId="1453419D" w14:textId="670365C3"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User has 2 options for playing: Playing against Computer (AI) or Multiplayer (Against a User).</w:t>
      </w:r>
    </w:p>
    <w:p w14:paraId="4CA01173" w14:textId="1E46DE81"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A user can play one game at a time from the above two options.</w:t>
      </w:r>
    </w:p>
    <w:p w14:paraId="5285178F" w14:textId="19B3B512"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 xml:space="preserve">In case of playing with a bot, user will have an option of 3 difficulty levels: Easy, Medium, </w:t>
      </w:r>
      <w:r w:rsidR="00B3526E" w:rsidRPr="00E74DD7">
        <w:rPr>
          <w:rFonts w:asciiTheme="majorBidi" w:hAnsiTheme="majorBidi" w:cstheme="majorBidi"/>
        </w:rPr>
        <w:t>and Hard</w:t>
      </w:r>
      <w:r w:rsidRPr="00E74DD7">
        <w:rPr>
          <w:rFonts w:asciiTheme="majorBidi" w:hAnsiTheme="majorBidi" w:cstheme="majorBidi"/>
        </w:rPr>
        <w:t>.</w:t>
      </w:r>
    </w:p>
    <w:p w14:paraId="1C4C957A" w14:textId="3A54C6EE"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Once logged in, a user can:</w:t>
      </w:r>
    </w:p>
    <w:p w14:paraId="6D95CBEA" w14:textId="1297BAFA"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Learn How To Play or Report A Bug</w:t>
      </w:r>
    </w:p>
    <w:p w14:paraId="62CE04AF" w14:textId="747D69D4"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Update Profile or Customize Settings</w:t>
      </w:r>
    </w:p>
    <w:p w14:paraId="699754BE" w14:textId="165ED9A9"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View his/her stats and watch replays.</w:t>
      </w:r>
    </w:p>
    <w:p w14:paraId="42D65FC4" w14:textId="24A3FBD4"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User Statistics will be updated regularly in order to update users’ records.</w:t>
      </w:r>
    </w:p>
    <w:p w14:paraId="66DC7951" w14:textId="1E1447D8"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To update profile, user needs to enter correct username and password.</w:t>
      </w:r>
    </w:p>
    <w:p w14:paraId="53214472" w14:textId="026CD92F" w:rsidR="45A1F989" w:rsidRPr="00E74DD7" w:rsidRDefault="45A1F989" w:rsidP="45A1F989">
      <w:pPr>
        <w:pStyle w:val="ListParagraph"/>
        <w:numPr>
          <w:ilvl w:val="0"/>
          <w:numId w:val="44"/>
        </w:numPr>
        <w:rPr>
          <w:rFonts w:asciiTheme="majorBidi" w:eastAsia="Times" w:hAnsiTheme="majorBidi" w:cstheme="majorBidi"/>
          <w:szCs w:val="24"/>
        </w:rPr>
      </w:pPr>
      <w:r w:rsidRPr="00E74DD7">
        <w:rPr>
          <w:rFonts w:asciiTheme="majorBidi" w:hAnsiTheme="majorBidi" w:cstheme="majorBidi"/>
        </w:rPr>
        <w:t>In order to change the existing password, user needs to enter the old password. In case of 2-step verification rule, an added code also needs to get added in the field in app.</w:t>
      </w:r>
    </w:p>
    <w:p w14:paraId="29A662C7" w14:textId="77777777" w:rsidR="00997559" w:rsidRPr="00E74DD7" w:rsidRDefault="00997559" w:rsidP="00997559">
      <w:pPr>
        <w:pStyle w:val="Heading1"/>
        <w:numPr>
          <w:ilvl w:val="0"/>
          <w:numId w:val="0"/>
        </w:numPr>
        <w:rPr>
          <w:rFonts w:asciiTheme="majorBidi" w:hAnsiTheme="majorBidi" w:cstheme="majorBidi"/>
        </w:rPr>
      </w:pPr>
      <w:bookmarkStart w:id="136" w:name="_Toc439994695"/>
      <w:bookmarkStart w:id="137" w:name="_Toc1066576604"/>
      <w:bookmarkStart w:id="138" w:name="_Toc85147746"/>
      <w:r w:rsidRPr="00E74DD7">
        <w:rPr>
          <w:rFonts w:asciiTheme="majorBidi" w:hAnsiTheme="majorBidi" w:cstheme="majorBidi"/>
        </w:rPr>
        <w:t>6. Other Requirements</w:t>
      </w:r>
      <w:bookmarkEnd w:id="136"/>
      <w:bookmarkEnd w:id="137"/>
      <w:bookmarkEnd w:id="138"/>
    </w:p>
    <w:p w14:paraId="6F2823E3" w14:textId="77777777" w:rsidR="00997559" w:rsidRPr="00E74DD7" w:rsidRDefault="00997559" w:rsidP="00997559">
      <w:pPr>
        <w:pStyle w:val="template"/>
        <w:rPr>
          <w:rFonts w:asciiTheme="majorBidi" w:hAnsiTheme="majorBidi" w:cstheme="majorBidi"/>
          <w:i w:val="0"/>
        </w:rPr>
      </w:pPr>
      <w:r w:rsidRPr="00E74DD7">
        <w:rPr>
          <w:rFonts w:asciiTheme="majorBidi" w:hAnsiTheme="majorBidi" w:cstheme="majorBidi"/>
          <w:i w:val="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1F5B31F" w14:textId="77777777" w:rsidR="00997559" w:rsidRPr="00E74DD7" w:rsidRDefault="00997559" w:rsidP="00997559">
      <w:pPr>
        <w:pStyle w:val="template"/>
        <w:rPr>
          <w:rFonts w:asciiTheme="majorBidi" w:hAnsiTheme="majorBidi" w:cstheme="majorBidi"/>
          <w:i w:val="0"/>
        </w:rPr>
      </w:pPr>
    </w:p>
    <w:p w14:paraId="79E5AF9C"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 xml:space="preserve">If a user abandons 3 matches, they should be given a temporary cool down of 30 minutes. </w:t>
      </w:r>
    </w:p>
    <w:p w14:paraId="7B8EDD8B" w14:textId="77777777" w:rsidR="00997559" w:rsidRPr="00E74DD7" w:rsidRDefault="00997559" w:rsidP="00997559">
      <w:pPr>
        <w:pStyle w:val="template"/>
        <w:rPr>
          <w:rFonts w:asciiTheme="majorBidi" w:hAnsiTheme="majorBidi" w:cstheme="majorBidi"/>
          <w:i w:val="0"/>
        </w:rPr>
      </w:pPr>
    </w:p>
    <w:p w14:paraId="32D610A9"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 xml:space="preserve">The cool down time period shall be incremented by 30 minutes until a user receives 3 </w:t>
      </w:r>
      <w:proofErr w:type="spellStart"/>
      <w:r w:rsidRPr="00E74DD7">
        <w:rPr>
          <w:rFonts w:asciiTheme="majorBidi" w:hAnsiTheme="majorBidi" w:cstheme="majorBidi"/>
          <w:i w:val="0"/>
        </w:rPr>
        <w:t>cooldowns</w:t>
      </w:r>
      <w:proofErr w:type="spellEnd"/>
      <w:r w:rsidRPr="00E74DD7">
        <w:rPr>
          <w:rFonts w:asciiTheme="majorBidi" w:hAnsiTheme="majorBidi" w:cstheme="majorBidi"/>
          <w:i w:val="0"/>
        </w:rPr>
        <w:t>, after which the user shall be banned.</w:t>
      </w:r>
    </w:p>
    <w:p w14:paraId="594A0447"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application should meet with the current web standards.</w:t>
      </w:r>
    </w:p>
    <w:p w14:paraId="0792EC51" w14:textId="77777777" w:rsidR="00997559" w:rsidRPr="00E74DD7" w:rsidRDefault="00997559" w:rsidP="00997559">
      <w:pPr>
        <w:pStyle w:val="template"/>
        <w:rPr>
          <w:rFonts w:asciiTheme="majorBidi" w:hAnsiTheme="majorBidi" w:cstheme="majorBidi"/>
          <w:i w:val="0"/>
        </w:rPr>
      </w:pPr>
    </w:p>
    <w:p w14:paraId="2A808EB5"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avatars should be vibrant.</w:t>
      </w:r>
    </w:p>
    <w:p w14:paraId="20EF80D6" w14:textId="77777777" w:rsidR="00997559" w:rsidRPr="00E74DD7" w:rsidRDefault="00997559" w:rsidP="00997559">
      <w:pPr>
        <w:pStyle w:val="template"/>
        <w:rPr>
          <w:rFonts w:asciiTheme="majorBidi" w:hAnsiTheme="majorBidi" w:cstheme="majorBidi"/>
          <w:i w:val="0"/>
        </w:rPr>
      </w:pPr>
    </w:p>
    <w:p w14:paraId="1F2E455F"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avatars shall have characters from shows/books/comics/anime which are currently trending.</w:t>
      </w:r>
    </w:p>
    <w:p w14:paraId="4D2806C2" w14:textId="77777777" w:rsidR="00997559" w:rsidRPr="00E74DD7" w:rsidRDefault="00997559" w:rsidP="00997559">
      <w:pPr>
        <w:pStyle w:val="template"/>
        <w:rPr>
          <w:rFonts w:asciiTheme="majorBidi" w:hAnsiTheme="majorBidi" w:cstheme="majorBidi"/>
          <w:i w:val="0"/>
        </w:rPr>
      </w:pPr>
    </w:p>
    <w:p w14:paraId="139811A0"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cool down counter shall be reset every 3 weeks.</w:t>
      </w:r>
    </w:p>
    <w:p w14:paraId="4BE8F619" w14:textId="77777777" w:rsidR="00997559" w:rsidRPr="00E74DD7" w:rsidRDefault="00997559" w:rsidP="00997559">
      <w:pPr>
        <w:pStyle w:val="template"/>
        <w:rPr>
          <w:rFonts w:asciiTheme="majorBidi" w:hAnsiTheme="majorBidi" w:cstheme="majorBidi"/>
          <w:i w:val="0"/>
        </w:rPr>
      </w:pPr>
    </w:p>
    <w:p w14:paraId="43360828"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app shall have a rustic feel to it.</w:t>
      </w:r>
    </w:p>
    <w:p w14:paraId="0AE3AFAA" w14:textId="77777777" w:rsidR="00997559" w:rsidRPr="00E74DD7" w:rsidRDefault="00997559" w:rsidP="00997559">
      <w:pPr>
        <w:pStyle w:val="template"/>
        <w:rPr>
          <w:rFonts w:asciiTheme="majorBidi" w:hAnsiTheme="majorBidi" w:cstheme="majorBidi"/>
          <w:i w:val="0"/>
        </w:rPr>
      </w:pPr>
    </w:p>
    <w:p w14:paraId="5BD6CB06"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app should consist of a client, server, and database.</w:t>
      </w:r>
    </w:p>
    <w:p w14:paraId="5A377CD8" w14:textId="77777777" w:rsidR="00997559" w:rsidRPr="00E74DD7" w:rsidRDefault="00997559" w:rsidP="00997559">
      <w:pPr>
        <w:pStyle w:val="template"/>
        <w:rPr>
          <w:rFonts w:asciiTheme="majorBidi" w:hAnsiTheme="majorBidi" w:cstheme="majorBidi"/>
          <w:i w:val="0"/>
        </w:rPr>
      </w:pPr>
    </w:p>
    <w:p w14:paraId="1DBD583E"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Color blind users shall be able to use the app.</w:t>
      </w:r>
    </w:p>
    <w:p w14:paraId="03EEF9F9" w14:textId="77777777" w:rsidR="00997559" w:rsidRPr="00E74DD7" w:rsidRDefault="00997559" w:rsidP="00997559">
      <w:pPr>
        <w:pStyle w:val="template"/>
        <w:rPr>
          <w:rFonts w:asciiTheme="majorBidi" w:hAnsiTheme="majorBidi" w:cstheme="majorBidi"/>
          <w:i w:val="0"/>
        </w:rPr>
      </w:pPr>
    </w:p>
    <w:p w14:paraId="01F888D2"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app should show the available moves to the user.</w:t>
      </w:r>
    </w:p>
    <w:p w14:paraId="36A59F14" w14:textId="77777777" w:rsidR="00997559" w:rsidRPr="00E74DD7" w:rsidRDefault="00997559" w:rsidP="00997559">
      <w:pPr>
        <w:pStyle w:val="template"/>
        <w:rPr>
          <w:rFonts w:asciiTheme="majorBidi" w:hAnsiTheme="majorBidi" w:cstheme="majorBidi"/>
          <w:i w:val="0"/>
        </w:rPr>
      </w:pPr>
    </w:p>
    <w:p w14:paraId="0AD4A45A" w14:textId="77777777" w:rsidR="00997559" w:rsidRPr="00E74DD7" w:rsidRDefault="00997559" w:rsidP="00997559">
      <w:pPr>
        <w:pStyle w:val="template"/>
        <w:numPr>
          <w:ilvl w:val="0"/>
          <w:numId w:val="43"/>
        </w:numPr>
        <w:rPr>
          <w:rFonts w:asciiTheme="majorBidi" w:hAnsiTheme="majorBidi" w:cstheme="majorBidi"/>
          <w:i w:val="0"/>
        </w:rPr>
      </w:pPr>
      <w:r w:rsidRPr="00E74DD7">
        <w:rPr>
          <w:rFonts w:asciiTheme="majorBidi" w:hAnsiTheme="majorBidi" w:cstheme="majorBidi"/>
          <w:i w:val="0"/>
        </w:rPr>
        <w:t>The app should meet the standards in terms of accessibility.</w:t>
      </w:r>
    </w:p>
    <w:p w14:paraId="1AB1D243" w14:textId="77777777" w:rsidR="00997559" w:rsidRPr="00E74DD7" w:rsidRDefault="00997559" w:rsidP="00997559">
      <w:pPr>
        <w:pStyle w:val="template"/>
        <w:rPr>
          <w:rFonts w:asciiTheme="majorBidi" w:hAnsiTheme="majorBidi" w:cstheme="majorBidi"/>
          <w:i w:val="0"/>
        </w:rPr>
      </w:pPr>
    </w:p>
    <w:p w14:paraId="32DC0558" w14:textId="77777777" w:rsidR="00997559" w:rsidRPr="00E74DD7" w:rsidRDefault="00997559" w:rsidP="00997559">
      <w:pPr>
        <w:pStyle w:val="template"/>
        <w:rPr>
          <w:rFonts w:asciiTheme="majorBidi" w:hAnsiTheme="majorBidi" w:cstheme="majorBidi"/>
          <w:i w:val="0"/>
        </w:rPr>
      </w:pPr>
    </w:p>
    <w:p w14:paraId="3DC5D2DE" w14:textId="77777777" w:rsidR="00997559" w:rsidRPr="00E74DD7" w:rsidRDefault="00997559" w:rsidP="00997559">
      <w:pPr>
        <w:pStyle w:val="template"/>
        <w:rPr>
          <w:rFonts w:asciiTheme="majorBidi" w:hAnsiTheme="majorBidi" w:cstheme="majorBidi"/>
          <w:i w:val="0"/>
        </w:rPr>
      </w:pPr>
    </w:p>
    <w:p w14:paraId="69375694" w14:textId="77777777" w:rsidR="00997559" w:rsidRPr="00E74DD7" w:rsidRDefault="00997559" w:rsidP="00997559">
      <w:pPr>
        <w:pStyle w:val="template"/>
        <w:rPr>
          <w:rFonts w:asciiTheme="majorBidi" w:hAnsiTheme="majorBidi" w:cstheme="majorBidi"/>
          <w:i w:val="0"/>
        </w:rPr>
      </w:pPr>
    </w:p>
    <w:p w14:paraId="0B0153FF" w14:textId="77777777" w:rsidR="00997559" w:rsidRPr="00E74DD7" w:rsidRDefault="00997559" w:rsidP="00997559">
      <w:pPr>
        <w:pStyle w:val="template"/>
        <w:rPr>
          <w:rFonts w:asciiTheme="majorBidi" w:hAnsiTheme="majorBidi" w:cstheme="majorBidi"/>
          <w:i w:val="0"/>
        </w:rPr>
      </w:pPr>
    </w:p>
    <w:p w14:paraId="4D000426" w14:textId="77777777" w:rsidR="00997559" w:rsidRPr="00E74DD7" w:rsidRDefault="00997559" w:rsidP="00997559">
      <w:pPr>
        <w:pStyle w:val="template"/>
        <w:rPr>
          <w:rFonts w:asciiTheme="majorBidi" w:hAnsiTheme="majorBidi" w:cstheme="majorBidi"/>
          <w:i w:val="0"/>
        </w:rPr>
      </w:pPr>
    </w:p>
    <w:p w14:paraId="14AC0D95" w14:textId="77777777" w:rsidR="00997559" w:rsidRPr="00E74DD7" w:rsidRDefault="00997559" w:rsidP="00997559">
      <w:pPr>
        <w:pStyle w:val="template"/>
        <w:rPr>
          <w:rFonts w:asciiTheme="majorBidi" w:hAnsiTheme="majorBidi" w:cstheme="majorBidi"/>
          <w:i w:val="0"/>
        </w:rPr>
      </w:pPr>
    </w:p>
    <w:p w14:paraId="2791D68F" w14:textId="77777777" w:rsidR="00997559" w:rsidRPr="00E74DD7" w:rsidRDefault="00997559" w:rsidP="00997559">
      <w:pPr>
        <w:pStyle w:val="template"/>
        <w:rPr>
          <w:rFonts w:asciiTheme="majorBidi" w:hAnsiTheme="majorBidi" w:cstheme="majorBidi"/>
          <w:i w:val="0"/>
        </w:rPr>
      </w:pPr>
    </w:p>
    <w:p w14:paraId="20E10617" w14:textId="77777777" w:rsidR="00997559" w:rsidRPr="00E74DD7" w:rsidRDefault="00997559" w:rsidP="00997559">
      <w:pPr>
        <w:pStyle w:val="template"/>
        <w:rPr>
          <w:rFonts w:asciiTheme="majorBidi" w:hAnsiTheme="majorBidi" w:cstheme="majorBidi"/>
          <w:i w:val="0"/>
        </w:rPr>
      </w:pPr>
    </w:p>
    <w:p w14:paraId="73B36789" w14:textId="77777777" w:rsidR="00997559" w:rsidRPr="00E74DD7" w:rsidRDefault="00997559" w:rsidP="00997559">
      <w:pPr>
        <w:pStyle w:val="template"/>
        <w:rPr>
          <w:rFonts w:asciiTheme="majorBidi" w:hAnsiTheme="majorBidi" w:cstheme="majorBidi"/>
          <w:i w:val="0"/>
        </w:rPr>
      </w:pPr>
    </w:p>
    <w:p w14:paraId="4497E20A" w14:textId="77777777" w:rsidR="00997559" w:rsidRPr="00E74DD7" w:rsidRDefault="00997559" w:rsidP="00997559">
      <w:pPr>
        <w:pStyle w:val="template"/>
        <w:rPr>
          <w:rFonts w:asciiTheme="majorBidi" w:hAnsiTheme="majorBidi" w:cstheme="majorBidi"/>
          <w:i w:val="0"/>
        </w:rPr>
      </w:pPr>
    </w:p>
    <w:p w14:paraId="11C7696F" w14:textId="77777777" w:rsidR="00997559" w:rsidRDefault="00997559" w:rsidP="00997559">
      <w:pPr>
        <w:pStyle w:val="TOCEntry"/>
        <w:rPr>
          <w:rFonts w:asciiTheme="majorBidi" w:hAnsiTheme="majorBidi" w:cstheme="majorBidi"/>
        </w:rPr>
      </w:pPr>
      <w:bookmarkStart w:id="139" w:name="_Toc439994696"/>
    </w:p>
    <w:p w14:paraId="2A248BF6" w14:textId="77777777" w:rsidR="00997559" w:rsidRDefault="00997559" w:rsidP="00997559">
      <w:pPr>
        <w:pStyle w:val="TOCEntry"/>
        <w:rPr>
          <w:rFonts w:asciiTheme="majorBidi" w:hAnsiTheme="majorBidi" w:cstheme="majorBidi"/>
        </w:rPr>
      </w:pPr>
    </w:p>
    <w:p w14:paraId="571A1E87" w14:textId="77777777" w:rsidR="00997559" w:rsidRDefault="00997559" w:rsidP="00997559">
      <w:pPr>
        <w:pStyle w:val="TOCEntry"/>
        <w:rPr>
          <w:rFonts w:asciiTheme="majorBidi" w:hAnsiTheme="majorBidi" w:cstheme="majorBidi"/>
        </w:rPr>
      </w:pPr>
    </w:p>
    <w:p w14:paraId="201209CC" w14:textId="77777777" w:rsidR="00997559" w:rsidRDefault="00997559" w:rsidP="00997559">
      <w:pPr>
        <w:pStyle w:val="TOCEntry"/>
        <w:rPr>
          <w:rFonts w:asciiTheme="majorBidi" w:hAnsiTheme="majorBidi" w:cstheme="majorBidi"/>
        </w:rPr>
      </w:pPr>
    </w:p>
    <w:p w14:paraId="6F0E8809" w14:textId="77777777" w:rsidR="00997559" w:rsidRDefault="00997559" w:rsidP="00997559">
      <w:pPr>
        <w:pStyle w:val="TOCEntry"/>
        <w:rPr>
          <w:rFonts w:asciiTheme="majorBidi" w:hAnsiTheme="majorBidi" w:cstheme="majorBidi"/>
        </w:rPr>
      </w:pPr>
    </w:p>
    <w:p w14:paraId="7BF08C07" w14:textId="77777777" w:rsidR="00997559" w:rsidRDefault="00997559" w:rsidP="00997559">
      <w:pPr>
        <w:pStyle w:val="TOCEntry"/>
        <w:rPr>
          <w:rFonts w:asciiTheme="majorBidi" w:hAnsiTheme="majorBidi" w:cstheme="majorBidi"/>
        </w:rPr>
      </w:pPr>
    </w:p>
    <w:p w14:paraId="5638D530" w14:textId="77777777" w:rsidR="00997559" w:rsidRDefault="00997559" w:rsidP="00997559">
      <w:pPr>
        <w:pStyle w:val="TOCEntry"/>
        <w:rPr>
          <w:rFonts w:asciiTheme="majorBidi" w:hAnsiTheme="majorBidi" w:cstheme="majorBidi"/>
        </w:rPr>
      </w:pPr>
    </w:p>
    <w:p w14:paraId="5D577AF6" w14:textId="77777777" w:rsidR="00997559" w:rsidRDefault="00997559" w:rsidP="00997559">
      <w:pPr>
        <w:pStyle w:val="TOCEntry"/>
        <w:rPr>
          <w:rFonts w:asciiTheme="majorBidi" w:hAnsiTheme="majorBidi" w:cstheme="majorBidi"/>
        </w:rPr>
      </w:pPr>
    </w:p>
    <w:p w14:paraId="0015181F" w14:textId="77777777" w:rsidR="00997559" w:rsidRDefault="00997559" w:rsidP="00997559">
      <w:pPr>
        <w:pStyle w:val="TOCEntry"/>
        <w:rPr>
          <w:rFonts w:asciiTheme="majorBidi" w:hAnsiTheme="majorBidi" w:cstheme="majorBidi"/>
        </w:rPr>
      </w:pPr>
    </w:p>
    <w:p w14:paraId="444B0E31" w14:textId="77777777" w:rsidR="00997559" w:rsidRDefault="00997559" w:rsidP="00997559">
      <w:pPr>
        <w:pStyle w:val="TOCEntry"/>
        <w:rPr>
          <w:rFonts w:asciiTheme="majorBidi" w:hAnsiTheme="majorBidi" w:cstheme="majorBidi"/>
        </w:rPr>
      </w:pPr>
    </w:p>
    <w:p w14:paraId="0E6C38BC" w14:textId="77777777" w:rsidR="00997559" w:rsidRDefault="00997559" w:rsidP="00997559">
      <w:pPr>
        <w:pStyle w:val="TOCEntry"/>
        <w:rPr>
          <w:rFonts w:asciiTheme="majorBidi" w:hAnsiTheme="majorBidi" w:cstheme="majorBidi"/>
        </w:rPr>
      </w:pPr>
    </w:p>
    <w:p w14:paraId="68C9379F" w14:textId="77777777" w:rsidR="00997559" w:rsidRDefault="00997559" w:rsidP="00997559">
      <w:pPr>
        <w:pStyle w:val="TOCEntry"/>
        <w:rPr>
          <w:rFonts w:asciiTheme="majorBidi" w:hAnsiTheme="majorBidi" w:cstheme="majorBidi"/>
        </w:rPr>
      </w:pPr>
    </w:p>
    <w:p w14:paraId="0A67B8DD" w14:textId="77777777" w:rsidR="00997559" w:rsidRDefault="00997559" w:rsidP="00997559">
      <w:pPr>
        <w:pStyle w:val="TOCEntry"/>
        <w:rPr>
          <w:rFonts w:asciiTheme="majorBidi" w:hAnsiTheme="majorBidi" w:cstheme="majorBidi"/>
        </w:rPr>
      </w:pPr>
    </w:p>
    <w:p w14:paraId="482BB18E" w14:textId="77777777" w:rsidR="00997559" w:rsidRDefault="00997559" w:rsidP="00997559">
      <w:pPr>
        <w:pStyle w:val="TOCEntry"/>
        <w:rPr>
          <w:rFonts w:asciiTheme="majorBidi" w:hAnsiTheme="majorBidi" w:cstheme="majorBidi"/>
        </w:rPr>
      </w:pPr>
    </w:p>
    <w:p w14:paraId="4F476210" w14:textId="77777777" w:rsidR="00997559" w:rsidRDefault="00997559" w:rsidP="00997559">
      <w:pPr>
        <w:pStyle w:val="TOCEntry"/>
        <w:rPr>
          <w:rFonts w:asciiTheme="majorBidi" w:hAnsiTheme="majorBidi" w:cstheme="majorBidi"/>
        </w:rPr>
      </w:pPr>
    </w:p>
    <w:p w14:paraId="0089D29D" w14:textId="77777777" w:rsidR="00997559" w:rsidRDefault="00997559" w:rsidP="00997559">
      <w:pPr>
        <w:pStyle w:val="TOCEntry"/>
        <w:rPr>
          <w:rFonts w:asciiTheme="majorBidi" w:hAnsiTheme="majorBidi" w:cstheme="majorBidi"/>
        </w:rPr>
      </w:pPr>
    </w:p>
    <w:p w14:paraId="4B722A24" w14:textId="77777777" w:rsidR="00997559" w:rsidRDefault="00997559" w:rsidP="00997559">
      <w:pPr>
        <w:pStyle w:val="TOCEntry"/>
        <w:rPr>
          <w:rFonts w:asciiTheme="majorBidi" w:hAnsiTheme="majorBidi" w:cstheme="majorBidi"/>
        </w:rPr>
      </w:pPr>
    </w:p>
    <w:p w14:paraId="75C78629" w14:textId="77777777" w:rsidR="00997559" w:rsidRDefault="00997559" w:rsidP="00997559">
      <w:pPr>
        <w:pStyle w:val="TOCEntry"/>
        <w:rPr>
          <w:rFonts w:asciiTheme="majorBidi" w:hAnsiTheme="majorBidi" w:cstheme="majorBidi"/>
        </w:rPr>
      </w:pPr>
    </w:p>
    <w:p w14:paraId="1B85B290" w14:textId="77777777" w:rsidR="00997559" w:rsidRPr="00E74DD7" w:rsidRDefault="00997559" w:rsidP="00997559">
      <w:pPr>
        <w:pStyle w:val="TOCEntry"/>
        <w:rPr>
          <w:rFonts w:asciiTheme="majorBidi" w:hAnsiTheme="majorBidi" w:cstheme="majorBidi"/>
        </w:rPr>
      </w:pPr>
      <w:bookmarkStart w:id="140" w:name="_Toc85147747"/>
      <w:r w:rsidRPr="00E74DD7">
        <w:rPr>
          <w:rFonts w:asciiTheme="majorBidi" w:hAnsiTheme="majorBidi" w:cstheme="majorBidi"/>
        </w:rPr>
        <w:t>Appendix A: Glossary</w:t>
      </w:r>
      <w:bookmarkEnd w:id="139"/>
      <w:bookmarkEnd w:id="140"/>
    </w:p>
    <w:p w14:paraId="73200A5D" w14:textId="77777777" w:rsidR="00997559" w:rsidRPr="00E74DD7" w:rsidRDefault="00997559" w:rsidP="00997559">
      <w:pPr>
        <w:pStyle w:val="template"/>
        <w:rPr>
          <w:rFonts w:asciiTheme="majorBidi" w:hAnsiTheme="majorBidi" w:cstheme="majorBidi"/>
          <w:i w:val="0"/>
          <w:szCs w:val="22"/>
        </w:rPr>
      </w:pPr>
    </w:p>
    <w:p w14:paraId="2F3A79A3" w14:textId="77777777" w:rsidR="00997559" w:rsidRPr="00E74DD7" w:rsidRDefault="00997559" w:rsidP="00997559">
      <w:pPr>
        <w:spacing w:line="257" w:lineRule="auto"/>
        <w:rPr>
          <w:rFonts w:asciiTheme="majorBidi" w:hAnsiTheme="majorBidi" w:cstheme="majorBidi"/>
          <w:b/>
          <w:bCs/>
          <w:sz w:val="22"/>
          <w:szCs w:val="22"/>
        </w:rPr>
        <w:sectPr w:rsidR="00997559" w:rsidRPr="00E74DD7">
          <w:headerReference w:type="default" r:id="rId24"/>
          <w:pgSz w:w="12240" w:h="15840" w:code="1"/>
          <w:pgMar w:top="1440" w:right="1296" w:bottom="1440" w:left="1296" w:header="720" w:footer="720" w:gutter="0"/>
          <w:pgNumType w:start="1"/>
          <w:cols w:space="720"/>
          <w:noEndnote/>
        </w:sectPr>
      </w:pPr>
    </w:p>
    <w:p w14:paraId="715932C3"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lastRenderedPageBreak/>
        <w:t xml:space="preserve">SRS: </w:t>
      </w:r>
      <w:r w:rsidRPr="00E74DD7">
        <w:rPr>
          <w:rFonts w:asciiTheme="majorBidi" w:hAnsiTheme="majorBidi" w:cstheme="majorBidi"/>
          <w:sz w:val="22"/>
          <w:szCs w:val="22"/>
        </w:rPr>
        <w:t>System Requirements Specifications - A comprehensive document that lists down all the software requirements for the developers and stakeholders of that software.</w:t>
      </w:r>
    </w:p>
    <w:p w14:paraId="05FD46CC"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Admin: </w:t>
      </w:r>
      <w:r w:rsidRPr="00E74DD7">
        <w:rPr>
          <w:rFonts w:asciiTheme="majorBidi" w:hAnsiTheme="majorBidi" w:cstheme="majorBidi"/>
          <w:sz w:val="22"/>
          <w:szCs w:val="22"/>
        </w:rPr>
        <w:t>A person that has privileged access to the software</w:t>
      </w:r>
    </w:p>
    <w:p w14:paraId="6091BF92"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User: </w:t>
      </w:r>
      <w:r w:rsidRPr="00E74DD7">
        <w:rPr>
          <w:rFonts w:asciiTheme="majorBidi" w:hAnsiTheme="majorBidi" w:cstheme="majorBidi"/>
          <w:sz w:val="22"/>
          <w:szCs w:val="22"/>
        </w:rPr>
        <w:t>The person who will interact with the app and play the game.</w:t>
      </w:r>
    </w:p>
    <w:p w14:paraId="526F3E79"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UI: </w:t>
      </w:r>
      <w:r w:rsidRPr="00E74DD7">
        <w:rPr>
          <w:rFonts w:asciiTheme="majorBidi" w:hAnsiTheme="majorBidi" w:cstheme="majorBidi"/>
          <w:sz w:val="22"/>
          <w:szCs w:val="22"/>
        </w:rPr>
        <w:t xml:space="preserve">User Interface - The design of the app that the user will interact with. </w:t>
      </w:r>
    </w:p>
    <w:p w14:paraId="10BC7A28"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AI: </w:t>
      </w:r>
      <w:r w:rsidRPr="00E74DD7">
        <w:rPr>
          <w:rFonts w:asciiTheme="majorBidi" w:hAnsiTheme="majorBidi" w:cstheme="majorBidi"/>
          <w:sz w:val="22"/>
          <w:szCs w:val="22"/>
        </w:rPr>
        <w:t xml:space="preserve">Artificial Intelligence – Intelligent piece of software programmed to act as another chess player with no human input while playing as a single player on the app. </w:t>
      </w:r>
    </w:p>
    <w:p w14:paraId="29A70DF9"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Avatar: </w:t>
      </w:r>
      <w:r w:rsidRPr="00E74DD7">
        <w:rPr>
          <w:rFonts w:asciiTheme="majorBidi" w:hAnsiTheme="majorBidi" w:cstheme="majorBidi"/>
          <w:sz w:val="22"/>
          <w:szCs w:val="22"/>
        </w:rPr>
        <w:t>User profile picture.</w:t>
      </w:r>
    </w:p>
    <w:p w14:paraId="08CFE134"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Bug: </w:t>
      </w:r>
      <w:r w:rsidRPr="00E74DD7">
        <w:rPr>
          <w:rFonts w:asciiTheme="majorBidi" w:hAnsiTheme="majorBidi" w:cstheme="majorBidi"/>
          <w:sz w:val="22"/>
          <w:szCs w:val="22"/>
        </w:rPr>
        <w:t>An error in a computer program that produces unexpected results.</w:t>
      </w:r>
    </w:p>
    <w:p w14:paraId="29FF2FE7"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Game Feedback: </w:t>
      </w:r>
    </w:p>
    <w:p w14:paraId="3DDD8A9C"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Constraints: </w:t>
      </w:r>
      <w:r w:rsidRPr="00E74DD7">
        <w:rPr>
          <w:rFonts w:asciiTheme="majorBidi" w:hAnsiTheme="majorBidi" w:cstheme="majorBidi"/>
          <w:sz w:val="22"/>
          <w:szCs w:val="22"/>
        </w:rPr>
        <w:t>Limitations in the software.</w:t>
      </w:r>
    </w:p>
    <w:p w14:paraId="771B4667"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Toggle: </w:t>
      </w:r>
      <w:r w:rsidRPr="00E74DD7">
        <w:rPr>
          <w:rFonts w:asciiTheme="majorBidi" w:hAnsiTheme="majorBidi" w:cstheme="majorBidi"/>
          <w:sz w:val="22"/>
          <w:szCs w:val="22"/>
        </w:rPr>
        <w:t>To activate or disable features.</w:t>
      </w:r>
    </w:p>
    <w:p w14:paraId="6C68E569"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Database: </w:t>
      </w:r>
      <w:r w:rsidRPr="00E74DD7">
        <w:rPr>
          <w:rFonts w:asciiTheme="majorBidi" w:hAnsiTheme="majorBidi" w:cstheme="majorBidi"/>
          <w:sz w:val="22"/>
          <w:szCs w:val="22"/>
        </w:rPr>
        <w:t>Structured tables sued to store data.</w:t>
      </w:r>
    </w:p>
    <w:p w14:paraId="0F35E110"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Network Server:</w:t>
      </w:r>
      <w:r w:rsidRPr="00E74DD7">
        <w:rPr>
          <w:rFonts w:asciiTheme="majorBidi" w:hAnsiTheme="majorBidi" w:cstheme="majorBidi"/>
          <w:sz w:val="22"/>
          <w:szCs w:val="22"/>
        </w:rPr>
        <w:t xml:space="preserve"> A powerful computer that provides various shared resources to workstations and other servers on a network.</w:t>
      </w:r>
    </w:p>
    <w:p w14:paraId="2107D64A"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Test phase: </w:t>
      </w:r>
      <w:r w:rsidRPr="00E74DD7">
        <w:rPr>
          <w:rFonts w:asciiTheme="majorBidi" w:hAnsiTheme="majorBidi" w:cstheme="majorBidi"/>
          <w:sz w:val="22"/>
          <w:szCs w:val="22"/>
        </w:rPr>
        <w:t>The time period during which the software is tested to find out whether their code and programming work according to customer requirements.</w:t>
      </w:r>
    </w:p>
    <w:p w14:paraId="44B4A68E"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Unreal Engine: </w:t>
      </w:r>
      <w:r w:rsidRPr="00E74DD7">
        <w:rPr>
          <w:rFonts w:asciiTheme="majorBidi" w:hAnsiTheme="majorBidi" w:cstheme="majorBidi"/>
          <w:sz w:val="22"/>
          <w:szCs w:val="22"/>
        </w:rPr>
        <w:t>Game Engine used to develop games.</w:t>
      </w:r>
    </w:p>
    <w:p w14:paraId="61666EF9"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Unity: </w:t>
      </w:r>
      <w:r w:rsidRPr="00E74DD7">
        <w:rPr>
          <w:rFonts w:asciiTheme="majorBidi" w:hAnsiTheme="majorBidi" w:cstheme="majorBidi"/>
          <w:sz w:val="22"/>
          <w:szCs w:val="22"/>
        </w:rPr>
        <w:t>Game Engine used to develop games.</w:t>
      </w:r>
    </w:p>
    <w:p w14:paraId="31BC3B0C"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Packages: </w:t>
      </w:r>
      <w:r w:rsidRPr="00E74DD7">
        <w:rPr>
          <w:rFonts w:asciiTheme="majorBidi" w:hAnsiTheme="majorBidi" w:cstheme="majorBidi"/>
          <w:sz w:val="22"/>
          <w:szCs w:val="22"/>
        </w:rPr>
        <w:t>Multiple applications or code modules that work together to meet various goals and objectives.</w:t>
      </w:r>
    </w:p>
    <w:p w14:paraId="1D32071D"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Prompt: </w:t>
      </w:r>
      <w:r w:rsidRPr="00E74DD7">
        <w:rPr>
          <w:rFonts w:asciiTheme="majorBidi" w:hAnsiTheme="majorBidi" w:cstheme="majorBidi"/>
          <w:sz w:val="22"/>
          <w:szCs w:val="22"/>
        </w:rPr>
        <w:t>Result of a user interaction.</w:t>
      </w:r>
    </w:p>
    <w:p w14:paraId="2347AF84"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FTP: </w:t>
      </w:r>
      <w:r w:rsidRPr="00E74DD7">
        <w:rPr>
          <w:rFonts w:asciiTheme="majorBidi" w:hAnsiTheme="majorBidi" w:cstheme="majorBidi"/>
          <w:sz w:val="22"/>
          <w:szCs w:val="22"/>
        </w:rPr>
        <w:t>File Transfer Protocol – Establish connection with database via internet.</w:t>
      </w:r>
    </w:p>
    <w:p w14:paraId="1025157A"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Cool down: </w:t>
      </w:r>
      <w:r w:rsidRPr="00E74DD7">
        <w:rPr>
          <w:rFonts w:asciiTheme="majorBidi" w:hAnsiTheme="majorBidi" w:cstheme="majorBidi"/>
          <w:sz w:val="22"/>
          <w:szCs w:val="22"/>
        </w:rPr>
        <w:t>A period where the user is not allowed to interact with the app.</w:t>
      </w:r>
    </w:p>
    <w:p w14:paraId="79B59779"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Bishop:</w:t>
      </w:r>
      <w:r w:rsidRPr="00E74DD7">
        <w:rPr>
          <w:rFonts w:asciiTheme="majorBidi" w:hAnsiTheme="majorBidi" w:cstheme="majorBidi"/>
          <w:sz w:val="22"/>
          <w:szCs w:val="22"/>
        </w:rPr>
        <w:t xml:space="preserve"> one of two pieces of the same color that may be moved any number squares diagonally, as long as no other piece blocks its way. One piece always remains on White squares and the other always on Black.</w:t>
      </w:r>
    </w:p>
    <w:p w14:paraId="4680F8F7"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Castling:</w:t>
      </w:r>
      <w:r w:rsidRPr="00E74DD7">
        <w:rPr>
          <w:rFonts w:asciiTheme="majorBidi" w:hAnsiTheme="majorBidi" w:cstheme="majorBidi"/>
          <w:sz w:val="22"/>
          <w:szCs w:val="22"/>
        </w:rPr>
        <w:t xml:space="preserve"> to move the king two squares horizontally and bring the appropriate rook to the square the king has passed over.</w:t>
      </w:r>
    </w:p>
    <w:p w14:paraId="5CDBE6E2"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lastRenderedPageBreak/>
        <w:t>Check:</w:t>
      </w:r>
      <w:r w:rsidRPr="00E74DD7">
        <w:rPr>
          <w:rFonts w:asciiTheme="majorBidi" w:hAnsiTheme="majorBidi" w:cstheme="majorBidi"/>
          <w:sz w:val="22"/>
          <w:szCs w:val="22"/>
        </w:rPr>
        <w:t xml:space="preserve"> To make a move that puts the opponents King under direct attack.</w:t>
      </w:r>
    </w:p>
    <w:p w14:paraId="7B354D0E"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Checkmate:</w:t>
      </w:r>
      <w:r w:rsidRPr="00E74DD7">
        <w:rPr>
          <w:rFonts w:asciiTheme="majorBidi" w:hAnsiTheme="majorBidi" w:cstheme="majorBidi"/>
          <w:sz w:val="22"/>
          <w:szCs w:val="22"/>
        </w:rPr>
        <w:t xml:space="preserve"> a situation in which an opponent’s king is in check and it cannot avoid being captured. This then brings the game to a victorious result.</w:t>
      </w:r>
    </w:p>
    <w:p w14:paraId="46DA13F0"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King:</w:t>
      </w:r>
      <w:r w:rsidRPr="00E74DD7">
        <w:rPr>
          <w:rFonts w:asciiTheme="majorBidi" w:hAnsiTheme="majorBidi" w:cstheme="majorBidi"/>
          <w:sz w:val="22"/>
          <w:szCs w:val="22"/>
        </w:rPr>
        <w:t xml:space="preserve"> The main piece of the game, checkmating this piece is the object of the game. It can move 1 space in any direction.</w:t>
      </w:r>
    </w:p>
    <w:p w14:paraId="373BAFC9"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Knight:</w:t>
      </w:r>
      <w:r w:rsidRPr="00E74DD7">
        <w:rPr>
          <w:rFonts w:asciiTheme="majorBidi" w:hAnsiTheme="majorBidi" w:cstheme="majorBidi"/>
          <w:sz w:val="22"/>
          <w:szCs w:val="22"/>
        </w:rPr>
        <w:t xml:space="preserve"> This piece can move 1 space vertically and 2 spaces horizontally or 2 spaces vertically and 1</w:t>
      </w:r>
    </w:p>
    <w:p w14:paraId="07D38472"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sz w:val="22"/>
          <w:szCs w:val="22"/>
        </w:rPr>
        <w:t>Space horizontally. This piece looks like a horse. This piece can also jump over other pieces.</w:t>
      </w:r>
    </w:p>
    <w:p w14:paraId="588CB565"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Pawn:</w:t>
      </w:r>
      <w:r w:rsidRPr="00E74DD7">
        <w:rPr>
          <w:rFonts w:asciiTheme="majorBidi" w:hAnsiTheme="majorBidi" w:cstheme="majorBidi"/>
          <w:sz w:val="22"/>
          <w:szCs w:val="22"/>
        </w:rPr>
        <w:t xml:space="preserve"> One of eight men of one color and of the lowest value usually moved one square at a time</w:t>
      </w:r>
    </w:p>
    <w:p w14:paraId="2917D56F"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sz w:val="22"/>
          <w:szCs w:val="22"/>
        </w:rPr>
        <w:t>Vertically and capturing diagonally.</w:t>
      </w:r>
    </w:p>
    <w:p w14:paraId="1263D2D4"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Queen:</w:t>
      </w:r>
      <w:r w:rsidRPr="00E74DD7">
        <w:rPr>
          <w:rFonts w:asciiTheme="majorBidi" w:hAnsiTheme="majorBidi" w:cstheme="majorBidi"/>
          <w:sz w:val="22"/>
          <w:szCs w:val="22"/>
        </w:rPr>
        <w:t xml:space="preserve"> This piece can move in any number of spaces in any direction as long as no other piece is in its way.</w:t>
      </w:r>
    </w:p>
    <w:p w14:paraId="1A9BB7C7"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Rook:</w:t>
      </w:r>
      <w:r w:rsidRPr="00E74DD7">
        <w:rPr>
          <w:rFonts w:asciiTheme="majorBidi" w:hAnsiTheme="majorBidi" w:cstheme="majorBidi"/>
          <w:sz w:val="22"/>
          <w:szCs w:val="22"/>
        </w:rPr>
        <w:t xml:space="preserve"> one of two pieces of the same color that may be moved any number squares horizontally or vertically, as long as no other piece blocks its way.</w:t>
      </w:r>
    </w:p>
    <w:p w14:paraId="62E61FF0"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System: </w:t>
      </w:r>
      <w:r w:rsidRPr="00E74DD7">
        <w:rPr>
          <w:rFonts w:asciiTheme="majorBidi" w:hAnsiTheme="majorBidi" w:cstheme="majorBidi"/>
          <w:sz w:val="22"/>
          <w:szCs w:val="22"/>
        </w:rPr>
        <w:t>The environment of the application.</w:t>
      </w:r>
    </w:p>
    <w:p w14:paraId="31642171" w14:textId="77777777" w:rsidR="00997559" w:rsidRPr="00E74DD7" w:rsidRDefault="00997559" w:rsidP="00997559">
      <w:pPr>
        <w:spacing w:line="257" w:lineRule="auto"/>
        <w:rPr>
          <w:rFonts w:asciiTheme="majorBidi" w:hAnsiTheme="majorBidi" w:cstheme="majorBidi"/>
        </w:rPr>
      </w:pPr>
      <w:r w:rsidRPr="00E74DD7">
        <w:rPr>
          <w:rFonts w:asciiTheme="majorBidi" w:hAnsiTheme="majorBidi" w:cstheme="majorBidi"/>
          <w:b/>
          <w:bCs/>
          <w:sz w:val="22"/>
          <w:szCs w:val="22"/>
        </w:rPr>
        <w:t xml:space="preserve">VoIP: </w:t>
      </w:r>
      <w:r w:rsidRPr="00E74DD7">
        <w:rPr>
          <w:rFonts w:asciiTheme="majorBidi" w:hAnsiTheme="majorBidi" w:cstheme="majorBidi"/>
          <w:sz w:val="22"/>
          <w:szCs w:val="22"/>
        </w:rPr>
        <w:t>Voice Over Internet Protocol – A set of rules that govern the exchange of audio over the internet.</w:t>
      </w:r>
    </w:p>
    <w:p w14:paraId="2FA67BCD" w14:textId="0C8966D1" w:rsidR="00997559" w:rsidRPr="00997559" w:rsidRDefault="00997559" w:rsidP="00997559">
      <w:pPr>
        <w:spacing w:line="257" w:lineRule="auto"/>
        <w:rPr>
          <w:rFonts w:asciiTheme="majorBidi" w:hAnsiTheme="majorBidi" w:cstheme="majorBidi"/>
        </w:rPr>
        <w:sectPr w:rsidR="00997559" w:rsidRPr="00997559" w:rsidSect="007811AD">
          <w:type w:val="continuous"/>
          <w:pgSz w:w="12240" w:h="15840" w:code="1"/>
          <w:pgMar w:top="1440" w:right="1296" w:bottom="1440" w:left="1296" w:header="720" w:footer="720" w:gutter="0"/>
          <w:pgNumType w:start="1"/>
          <w:cols w:num="2" w:space="720"/>
          <w:noEndnote/>
        </w:sectPr>
      </w:pPr>
      <w:r w:rsidRPr="00E74DD7">
        <w:rPr>
          <w:rFonts w:asciiTheme="majorBidi" w:hAnsiTheme="majorBidi" w:cstheme="majorBidi"/>
          <w:b/>
          <w:bCs/>
          <w:sz w:val="22"/>
          <w:szCs w:val="22"/>
        </w:rPr>
        <w:t xml:space="preserve">Power-Ups: </w:t>
      </w:r>
      <w:r w:rsidRPr="00E74DD7">
        <w:rPr>
          <w:rFonts w:asciiTheme="majorBidi" w:hAnsiTheme="majorBidi" w:cstheme="majorBidi"/>
          <w:sz w:val="22"/>
          <w:szCs w:val="22"/>
        </w:rPr>
        <w:t>A special ability that grants users special powers</w:t>
      </w:r>
      <w:r>
        <w:rPr>
          <w:rFonts w:asciiTheme="majorBidi" w:hAnsiTheme="majorBidi" w:cstheme="majorBidi"/>
          <w:sz w:val="22"/>
          <w:szCs w:val="22"/>
        </w:rPr>
        <w:t>.</w:t>
      </w:r>
    </w:p>
    <w:p w14:paraId="20E82C09" w14:textId="77777777" w:rsidR="00997559" w:rsidRPr="00E74DD7" w:rsidRDefault="00997559" w:rsidP="00997559">
      <w:pPr>
        <w:pStyle w:val="template"/>
        <w:rPr>
          <w:rFonts w:asciiTheme="majorBidi" w:hAnsiTheme="majorBidi" w:cstheme="majorBidi"/>
          <w:i w:val="0"/>
          <w:szCs w:val="22"/>
        </w:rPr>
      </w:pPr>
    </w:p>
    <w:p w14:paraId="05EE1077" w14:textId="77777777" w:rsidR="00997559" w:rsidRPr="00E74DD7" w:rsidRDefault="00997559" w:rsidP="00997559">
      <w:pPr>
        <w:pStyle w:val="TOCEntry"/>
        <w:rPr>
          <w:rFonts w:asciiTheme="majorBidi" w:hAnsiTheme="majorBidi" w:cstheme="majorBidi"/>
        </w:rPr>
      </w:pPr>
      <w:bookmarkStart w:id="141" w:name="_Toc439994697"/>
      <w:bookmarkStart w:id="142" w:name="_Toc85147748"/>
      <w:r w:rsidRPr="00E74DD7">
        <w:rPr>
          <w:rFonts w:asciiTheme="majorBidi" w:hAnsiTheme="majorBidi" w:cstheme="majorBidi"/>
        </w:rPr>
        <w:lastRenderedPageBreak/>
        <w:t>Appendix B: Analysis Models</w:t>
      </w:r>
      <w:bookmarkEnd w:id="141"/>
      <w:bookmarkEnd w:id="142"/>
    </w:p>
    <w:p w14:paraId="18FA6BBE" w14:textId="77777777" w:rsidR="00997559" w:rsidRPr="00E74DD7" w:rsidRDefault="00997559" w:rsidP="00997559">
      <w:pPr>
        <w:pStyle w:val="TOCEntry"/>
        <w:rPr>
          <w:rFonts w:asciiTheme="majorBidi" w:hAnsiTheme="majorBidi" w:cstheme="majorBidi"/>
          <w:bCs/>
          <w:szCs w:val="36"/>
        </w:rPr>
      </w:pPr>
    </w:p>
    <w:p w14:paraId="5A040893" w14:textId="77777777" w:rsidR="00997559" w:rsidRPr="00E74DD7" w:rsidRDefault="00997559" w:rsidP="00997559">
      <w:pPr>
        <w:pStyle w:val="TOCEntry"/>
        <w:rPr>
          <w:rFonts w:asciiTheme="majorBidi" w:hAnsiTheme="majorBidi" w:cstheme="majorBidi"/>
          <w:bCs/>
          <w:szCs w:val="36"/>
        </w:rPr>
      </w:pPr>
      <w:bookmarkStart w:id="143" w:name="_Toc85147749"/>
      <w:r w:rsidRPr="00E74DD7">
        <w:rPr>
          <w:rFonts w:asciiTheme="majorBidi" w:hAnsiTheme="majorBidi" w:cstheme="majorBidi"/>
          <w:noProof/>
        </w:rPr>
        <w:drawing>
          <wp:inline distT="0" distB="0" distL="0" distR="0" wp14:anchorId="4C55662B" wp14:editId="033D656A">
            <wp:extent cx="6587197" cy="7026343"/>
            <wp:effectExtent l="0" t="0" r="0" b="0"/>
            <wp:docPr id="1854733548" name="Picture 1854733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87197" cy="7026343"/>
                    </a:xfrm>
                    <a:prstGeom prst="rect">
                      <a:avLst/>
                    </a:prstGeom>
                  </pic:spPr>
                </pic:pic>
              </a:graphicData>
            </a:graphic>
          </wp:inline>
        </w:drawing>
      </w:r>
      <w:bookmarkEnd w:id="143"/>
    </w:p>
    <w:p w14:paraId="67C9E437" w14:textId="77777777" w:rsidR="00997559" w:rsidRPr="00E74DD7" w:rsidRDefault="00997559" w:rsidP="00997559">
      <w:pPr>
        <w:pStyle w:val="TOCEntry"/>
        <w:rPr>
          <w:rFonts w:asciiTheme="majorBidi" w:hAnsiTheme="majorBidi" w:cstheme="majorBidi"/>
        </w:rPr>
      </w:pPr>
      <w:bookmarkStart w:id="144" w:name="_Toc439994698"/>
      <w:bookmarkStart w:id="145" w:name="_Toc85147750"/>
      <w:r w:rsidRPr="00E74DD7">
        <w:rPr>
          <w:rFonts w:asciiTheme="majorBidi" w:hAnsiTheme="majorBidi" w:cstheme="majorBidi"/>
        </w:rPr>
        <w:lastRenderedPageBreak/>
        <w:t>Appendix C: To Be Determined List</w:t>
      </w:r>
      <w:bookmarkEnd w:id="144"/>
      <w:bookmarkEnd w:id="145"/>
    </w:p>
    <w:p w14:paraId="4744F2A3" w14:textId="77777777" w:rsidR="00997559" w:rsidRPr="00E74DD7" w:rsidRDefault="00997559" w:rsidP="00997559">
      <w:pPr>
        <w:pStyle w:val="template"/>
        <w:rPr>
          <w:rFonts w:asciiTheme="majorBidi" w:hAnsiTheme="majorBidi" w:cstheme="majorBidi"/>
          <w:i w:val="0"/>
        </w:rPr>
      </w:pPr>
      <w:r w:rsidRPr="00E74DD7">
        <w:rPr>
          <w:rFonts w:asciiTheme="majorBidi" w:hAnsiTheme="majorBidi" w:cstheme="majorBidi"/>
          <w:i w:val="0"/>
        </w:rPr>
        <w:t>&lt;Collect a numbered list of the TBD (to be determined) references that remain in the SRS so they can be tracked to closure.&gt;</w:t>
      </w:r>
    </w:p>
    <w:p w14:paraId="3B1D3D31" w14:textId="77777777" w:rsidR="00997559" w:rsidRPr="00E74DD7" w:rsidRDefault="00997559" w:rsidP="00997559">
      <w:pPr>
        <w:pStyle w:val="template"/>
        <w:rPr>
          <w:rFonts w:asciiTheme="majorBidi" w:hAnsiTheme="majorBidi" w:cstheme="majorBidi"/>
          <w:i w:val="0"/>
        </w:rPr>
      </w:pPr>
    </w:p>
    <w:p w14:paraId="6BC162CE"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rPr>
        <w:t>The option to communicate via other players via chat.</w:t>
      </w:r>
    </w:p>
    <w:p w14:paraId="74F86927" w14:textId="77777777" w:rsidR="00997559" w:rsidRPr="00E74DD7" w:rsidRDefault="00997559" w:rsidP="00997559">
      <w:pPr>
        <w:pStyle w:val="template"/>
        <w:rPr>
          <w:rFonts w:asciiTheme="majorBidi" w:hAnsiTheme="majorBidi" w:cstheme="majorBidi"/>
          <w:i w:val="0"/>
          <w:szCs w:val="22"/>
        </w:rPr>
      </w:pPr>
    </w:p>
    <w:p w14:paraId="78E6E1CB"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rPr>
        <w:t>The option to chat via audio.</w:t>
      </w:r>
    </w:p>
    <w:p w14:paraId="4C7126DA" w14:textId="77777777" w:rsidR="00997559" w:rsidRPr="00E74DD7" w:rsidRDefault="00997559" w:rsidP="00997559">
      <w:pPr>
        <w:pStyle w:val="template"/>
        <w:rPr>
          <w:rFonts w:asciiTheme="majorBidi" w:hAnsiTheme="majorBidi" w:cstheme="majorBidi"/>
          <w:i w:val="0"/>
          <w:szCs w:val="22"/>
        </w:rPr>
      </w:pPr>
    </w:p>
    <w:p w14:paraId="2BEC47A6"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rPr>
        <w:t>The chat shall filter out any racial slurs and abuses that the user shall enter.</w:t>
      </w:r>
    </w:p>
    <w:p w14:paraId="2285659A" w14:textId="77777777" w:rsidR="00997559" w:rsidRPr="00E74DD7" w:rsidRDefault="00997559" w:rsidP="00997559">
      <w:pPr>
        <w:pStyle w:val="template"/>
        <w:rPr>
          <w:rFonts w:asciiTheme="majorBidi" w:hAnsiTheme="majorBidi" w:cstheme="majorBidi"/>
          <w:i w:val="0"/>
        </w:rPr>
      </w:pPr>
    </w:p>
    <w:p w14:paraId="7297848F"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rPr>
        <w:t>The user shall receive a warning each time they violate the application’s rules.</w:t>
      </w:r>
    </w:p>
    <w:p w14:paraId="39C543F5" w14:textId="77777777" w:rsidR="00997559" w:rsidRPr="00E74DD7" w:rsidRDefault="00997559" w:rsidP="00997559">
      <w:pPr>
        <w:pStyle w:val="template"/>
        <w:rPr>
          <w:rFonts w:asciiTheme="majorBidi" w:hAnsiTheme="majorBidi" w:cstheme="majorBidi"/>
          <w:i w:val="0"/>
          <w:szCs w:val="22"/>
        </w:rPr>
      </w:pPr>
    </w:p>
    <w:p w14:paraId="5FCCD7F5"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szCs w:val="22"/>
        </w:rPr>
        <w:t>The option to start a tournament.</w:t>
      </w:r>
    </w:p>
    <w:p w14:paraId="5085B68F" w14:textId="77777777" w:rsidR="00997559" w:rsidRPr="00E74DD7" w:rsidRDefault="00997559" w:rsidP="00997559">
      <w:pPr>
        <w:pStyle w:val="template"/>
        <w:rPr>
          <w:rFonts w:asciiTheme="majorBidi" w:hAnsiTheme="majorBidi" w:cstheme="majorBidi"/>
          <w:i w:val="0"/>
          <w:szCs w:val="22"/>
        </w:rPr>
      </w:pPr>
    </w:p>
    <w:p w14:paraId="34B95CA6"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szCs w:val="22"/>
        </w:rPr>
        <w:t>The ability to add/remove friends</w:t>
      </w:r>
    </w:p>
    <w:p w14:paraId="462417D5" w14:textId="77777777" w:rsidR="00997559" w:rsidRPr="00E74DD7" w:rsidRDefault="00997559" w:rsidP="00997559">
      <w:pPr>
        <w:pStyle w:val="template"/>
        <w:rPr>
          <w:rFonts w:asciiTheme="majorBidi" w:hAnsiTheme="majorBidi" w:cstheme="majorBidi"/>
          <w:i w:val="0"/>
          <w:szCs w:val="22"/>
        </w:rPr>
      </w:pPr>
    </w:p>
    <w:p w14:paraId="71B323D0" w14:textId="77777777" w:rsidR="00997559" w:rsidRPr="00E74DD7" w:rsidRDefault="00997559" w:rsidP="00997559">
      <w:pPr>
        <w:pStyle w:val="template"/>
        <w:numPr>
          <w:ilvl w:val="0"/>
          <w:numId w:val="50"/>
        </w:numPr>
        <w:rPr>
          <w:rFonts w:asciiTheme="majorBidi" w:hAnsiTheme="majorBidi" w:cstheme="majorBidi"/>
          <w:i w:val="0"/>
        </w:rPr>
      </w:pPr>
      <w:r w:rsidRPr="00E74DD7">
        <w:rPr>
          <w:rFonts w:asciiTheme="majorBidi" w:hAnsiTheme="majorBidi" w:cstheme="majorBidi"/>
          <w:i w:val="0"/>
          <w:szCs w:val="22"/>
        </w:rPr>
        <w:t>A shopping section, where you can buy boards, power-ups and chess/checker pieces.</w:t>
      </w:r>
    </w:p>
    <w:p w14:paraId="0071CFD0" w14:textId="77777777" w:rsidR="00997559" w:rsidRPr="00E74DD7" w:rsidRDefault="00997559" w:rsidP="00997559">
      <w:pPr>
        <w:pStyle w:val="template"/>
        <w:rPr>
          <w:rFonts w:asciiTheme="majorBidi" w:hAnsiTheme="majorBidi" w:cstheme="majorBidi"/>
          <w:i w:val="0"/>
          <w:szCs w:val="22"/>
        </w:rPr>
      </w:pPr>
    </w:p>
    <w:p w14:paraId="293E0BBF" w14:textId="77777777" w:rsidR="00997559" w:rsidRPr="00E74DD7" w:rsidRDefault="00997559" w:rsidP="00997559">
      <w:pPr>
        <w:pStyle w:val="template"/>
        <w:rPr>
          <w:rFonts w:asciiTheme="majorBidi" w:hAnsiTheme="majorBidi" w:cstheme="majorBidi"/>
          <w:i w:val="0"/>
        </w:rPr>
      </w:pPr>
    </w:p>
    <w:p w14:paraId="53AAF1D8" w14:textId="7D8A52DC" w:rsidR="45A1F989" w:rsidRPr="00E74DD7" w:rsidRDefault="45A1F989" w:rsidP="45A1F989">
      <w:pPr>
        <w:pStyle w:val="template"/>
        <w:rPr>
          <w:rFonts w:asciiTheme="majorBidi" w:hAnsiTheme="majorBidi" w:cstheme="majorBidi"/>
          <w:i w:val="0"/>
          <w:szCs w:val="22"/>
        </w:rPr>
      </w:pPr>
    </w:p>
    <w:sectPr w:rsidR="45A1F989" w:rsidRPr="00E74DD7" w:rsidSect="0099755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6192F" w14:textId="77777777" w:rsidR="00C12CF8" w:rsidRDefault="00C12CF8">
      <w:r>
        <w:separator/>
      </w:r>
    </w:p>
  </w:endnote>
  <w:endnote w:type="continuationSeparator" w:id="0">
    <w:p w14:paraId="53F440DC" w14:textId="77777777" w:rsidR="00C12CF8" w:rsidRDefault="00C12CF8">
      <w:r>
        <w:continuationSeparator/>
      </w:r>
    </w:p>
  </w:endnote>
  <w:endnote w:type="continuationNotice" w:id="1">
    <w:p w14:paraId="4964AEC6" w14:textId="77777777" w:rsidR="00C12CF8" w:rsidRDefault="00C12C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明朝">
    <w:panose1 w:val="00000000000000000000"/>
    <w:charset w:val="80"/>
    <w:family w:val="roman"/>
    <w:notTrueType/>
    <w:pitch w:val="default"/>
  </w:font>
  <w:font w:name="Helvetica">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C187C" w14:textId="77777777" w:rsidR="001113B7" w:rsidRDefault="001113B7">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26740" w14:textId="77777777" w:rsidR="001113B7" w:rsidRDefault="00111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0F670" w14:textId="77777777" w:rsidR="00C12CF8" w:rsidRDefault="00C12CF8">
      <w:r>
        <w:separator/>
      </w:r>
    </w:p>
  </w:footnote>
  <w:footnote w:type="continuationSeparator" w:id="0">
    <w:p w14:paraId="0406BAD1" w14:textId="77777777" w:rsidR="00C12CF8" w:rsidRDefault="00C12CF8">
      <w:r>
        <w:continuationSeparator/>
      </w:r>
    </w:p>
  </w:footnote>
  <w:footnote w:type="continuationNotice" w:id="1">
    <w:p w14:paraId="67B49022" w14:textId="77777777" w:rsidR="00C12CF8" w:rsidRDefault="00C12CF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1113B7" w14:paraId="18B272A7" w14:textId="77777777" w:rsidTr="26C37383">
      <w:tc>
        <w:tcPr>
          <w:tcW w:w="3120" w:type="dxa"/>
        </w:tcPr>
        <w:p w14:paraId="7B7F0924" w14:textId="1179F4E6" w:rsidR="001113B7" w:rsidRDefault="001113B7" w:rsidP="26C37383">
          <w:pPr>
            <w:pStyle w:val="Header"/>
            <w:ind w:left="-115"/>
            <w:rPr>
              <w:bCs/>
              <w:iCs/>
            </w:rPr>
          </w:pPr>
        </w:p>
      </w:tc>
      <w:tc>
        <w:tcPr>
          <w:tcW w:w="3120" w:type="dxa"/>
        </w:tcPr>
        <w:p w14:paraId="09B3BFB5" w14:textId="06F46C9C" w:rsidR="001113B7" w:rsidRDefault="001113B7" w:rsidP="26C37383">
          <w:pPr>
            <w:pStyle w:val="Header"/>
            <w:jc w:val="center"/>
            <w:rPr>
              <w:bCs/>
              <w:iCs/>
            </w:rPr>
          </w:pPr>
        </w:p>
      </w:tc>
      <w:tc>
        <w:tcPr>
          <w:tcW w:w="3120" w:type="dxa"/>
        </w:tcPr>
        <w:p w14:paraId="441663DF" w14:textId="22115597" w:rsidR="001113B7" w:rsidRDefault="001113B7" w:rsidP="26C37383">
          <w:pPr>
            <w:pStyle w:val="Header"/>
            <w:ind w:right="-115"/>
            <w:jc w:val="right"/>
            <w:rPr>
              <w:bCs/>
              <w:iCs/>
            </w:rPr>
          </w:pPr>
        </w:p>
      </w:tc>
    </w:tr>
  </w:tbl>
  <w:p w14:paraId="4378D62C" w14:textId="0386C169" w:rsidR="001113B7" w:rsidRDefault="001113B7" w:rsidP="26C37383">
    <w:pPr>
      <w:pStyle w:val="Header"/>
      <w:rPr>
        <w:bCs/>
        <w:i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C6C19" w14:textId="4808DC6C" w:rsidR="001113B7" w:rsidRDefault="001113B7">
    <w:pPr>
      <w:pStyle w:val="Header"/>
    </w:pPr>
    <w:r>
      <w:t>Software</w:t>
    </w:r>
    <w:r>
      <w:rPr>
        <w:sz w:val="24"/>
      </w:rPr>
      <w:t xml:space="preserve"> </w:t>
    </w:r>
    <w:r>
      <w:t xml:space="preserve">Requirements Specification for </w:t>
    </w:r>
    <w:r w:rsidRPr="008E10AB">
      <w:t>Chess and Checkers</w:t>
    </w:r>
    <w:r>
      <w:t xml:space="preserve"> by Group 5 of Section 4</w:t>
    </w:r>
    <w:r>
      <w:tab/>
      <w:t xml:space="preserve">Page </w:t>
    </w:r>
    <w:r>
      <w:fldChar w:fldCharType="begin"/>
    </w:r>
    <w:r>
      <w:instrText xml:space="preserve"> PAGE  \* MERGEFORMAT </w:instrText>
    </w:r>
    <w:r>
      <w:fldChar w:fldCharType="separate"/>
    </w:r>
    <w:r w:rsidR="009A519F">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850F2" w14:textId="77777777" w:rsidR="00997559" w:rsidRDefault="00997559">
    <w:pPr>
      <w:pStyle w:val="Header"/>
      <w:tabs>
        <w:tab w:val="clear" w:pos="9360"/>
        <w:tab w:val="right" w:pos="9630"/>
      </w:tabs>
    </w:pPr>
    <w:r>
      <w:t>Software</w:t>
    </w:r>
    <w:r>
      <w:rPr>
        <w:sz w:val="24"/>
      </w:rPr>
      <w:t xml:space="preserve"> </w:t>
    </w:r>
    <w:r>
      <w:t>Requirements Specification for Chess and Checkers by Group 5 of Section 4</w:t>
    </w:r>
    <w:r>
      <w:tab/>
      <w:t xml:space="preserve">Page </w:t>
    </w:r>
    <w:r>
      <w:fldChar w:fldCharType="begin"/>
    </w:r>
    <w:r>
      <w:instrText xml:space="preserve"> PAGE  \* MERGEFORMAT </w:instrText>
    </w:r>
    <w:r>
      <w:fldChar w:fldCharType="separate"/>
    </w:r>
    <w:r w:rsidR="00315005">
      <w:rPr>
        <w:noProof/>
      </w:rPr>
      <w:t>32</w:t>
    </w:r>
    <w:r>
      <w:fldChar w:fldCharType="end"/>
    </w:r>
  </w:p>
</w:hdr>
</file>

<file path=word/intelligence.xml><?xml version="1.0" encoding="utf-8"?>
<int:Intelligence xmlns:int="http://schemas.microsoft.com/office/intelligence/2019/intelligence">
  <int:IntelligenceSettings/>
  <int:Manifest>
    <int:WordHash hashCode="vjSWhnBAzA35w2" id="di8ufSvH"/>
  </int:Manifest>
  <int:Observations>
    <int:Content id="di8ufSvH">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377FD1"/>
    <w:multiLevelType w:val="hybridMultilevel"/>
    <w:tmpl w:val="6E9232EA"/>
    <w:lvl w:ilvl="0" w:tplc="B9C653B4">
      <w:start w:val="1"/>
      <w:numFmt w:val="upperRoman"/>
      <w:lvlText w:val="%1."/>
      <w:lvlJc w:val="right"/>
      <w:pPr>
        <w:ind w:left="720" w:hanging="360"/>
      </w:pPr>
    </w:lvl>
    <w:lvl w:ilvl="1" w:tplc="7474EAF8">
      <w:start w:val="1"/>
      <w:numFmt w:val="lowerLetter"/>
      <w:lvlText w:val="%2."/>
      <w:lvlJc w:val="left"/>
      <w:pPr>
        <w:ind w:left="1440" w:hanging="360"/>
      </w:pPr>
    </w:lvl>
    <w:lvl w:ilvl="2" w:tplc="E808F7E6">
      <w:start w:val="1"/>
      <w:numFmt w:val="lowerRoman"/>
      <w:lvlText w:val="%3."/>
      <w:lvlJc w:val="right"/>
      <w:pPr>
        <w:ind w:left="2160" w:hanging="180"/>
      </w:pPr>
    </w:lvl>
    <w:lvl w:ilvl="3" w:tplc="BE6A6B82">
      <w:start w:val="1"/>
      <w:numFmt w:val="decimal"/>
      <w:lvlText w:val="%4."/>
      <w:lvlJc w:val="left"/>
      <w:pPr>
        <w:ind w:left="2880" w:hanging="360"/>
      </w:pPr>
    </w:lvl>
    <w:lvl w:ilvl="4" w:tplc="E736BA16">
      <w:start w:val="1"/>
      <w:numFmt w:val="lowerLetter"/>
      <w:lvlText w:val="%5."/>
      <w:lvlJc w:val="left"/>
      <w:pPr>
        <w:ind w:left="3600" w:hanging="360"/>
      </w:pPr>
    </w:lvl>
    <w:lvl w:ilvl="5" w:tplc="89C00A7E">
      <w:start w:val="1"/>
      <w:numFmt w:val="lowerRoman"/>
      <w:lvlText w:val="%6."/>
      <w:lvlJc w:val="right"/>
      <w:pPr>
        <w:ind w:left="4320" w:hanging="180"/>
      </w:pPr>
    </w:lvl>
    <w:lvl w:ilvl="6" w:tplc="F0DCAC32">
      <w:start w:val="1"/>
      <w:numFmt w:val="decimal"/>
      <w:lvlText w:val="%7."/>
      <w:lvlJc w:val="left"/>
      <w:pPr>
        <w:ind w:left="5040" w:hanging="360"/>
      </w:pPr>
    </w:lvl>
    <w:lvl w:ilvl="7" w:tplc="93F0C8FE">
      <w:start w:val="1"/>
      <w:numFmt w:val="lowerLetter"/>
      <w:lvlText w:val="%8."/>
      <w:lvlJc w:val="left"/>
      <w:pPr>
        <w:ind w:left="5760" w:hanging="360"/>
      </w:pPr>
    </w:lvl>
    <w:lvl w:ilvl="8" w:tplc="6F2C82FA">
      <w:start w:val="1"/>
      <w:numFmt w:val="lowerRoman"/>
      <w:lvlText w:val="%9."/>
      <w:lvlJc w:val="right"/>
      <w:pPr>
        <w:ind w:left="6480" w:hanging="180"/>
      </w:pPr>
    </w:lvl>
  </w:abstractNum>
  <w:abstractNum w:abstractNumId="2">
    <w:nsid w:val="0F240A86"/>
    <w:multiLevelType w:val="hybridMultilevel"/>
    <w:tmpl w:val="BFE8CF74"/>
    <w:lvl w:ilvl="0" w:tplc="0A5EFC74">
      <w:start w:val="1"/>
      <w:numFmt w:val="bullet"/>
      <w:lvlText w:val="·"/>
      <w:lvlJc w:val="left"/>
      <w:pPr>
        <w:ind w:left="720" w:hanging="360"/>
      </w:pPr>
      <w:rPr>
        <w:rFonts w:ascii="Symbol" w:hAnsi="Symbol" w:hint="default"/>
      </w:rPr>
    </w:lvl>
    <w:lvl w:ilvl="1" w:tplc="7AA20D16">
      <w:start w:val="1"/>
      <w:numFmt w:val="bullet"/>
      <w:lvlText w:val="o"/>
      <w:lvlJc w:val="left"/>
      <w:pPr>
        <w:ind w:left="1440" w:hanging="360"/>
      </w:pPr>
      <w:rPr>
        <w:rFonts w:ascii="Courier New" w:hAnsi="Courier New" w:hint="default"/>
      </w:rPr>
    </w:lvl>
    <w:lvl w:ilvl="2" w:tplc="774634FA">
      <w:start w:val="1"/>
      <w:numFmt w:val="bullet"/>
      <w:lvlText w:val=""/>
      <w:lvlJc w:val="left"/>
      <w:pPr>
        <w:ind w:left="2160" w:hanging="360"/>
      </w:pPr>
      <w:rPr>
        <w:rFonts w:ascii="Wingdings" w:hAnsi="Wingdings" w:hint="default"/>
      </w:rPr>
    </w:lvl>
    <w:lvl w:ilvl="3" w:tplc="CF267424">
      <w:start w:val="1"/>
      <w:numFmt w:val="bullet"/>
      <w:lvlText w:val=""/>
      <w:lvlJc w:val="left"/>
      <w:pPr>
        <w:ind w:left="2880" w:hanging="360"/>
      </w:pPr>
      <w:rPr>
        <w:rFonts w:ascii="Symbol" w:hAnsi="Symbol" w:hint="default"/>
      </w:rPr>
    </w:lvl>
    <w:lvl w:ilvl="4" w:tplc="065A15FC">
      <w:start w:val="1"/>
      <w:numFmt w:val="bullet"/>
      <w:lvlText w:val="o"/>
      <w:lvlJc w:val="left"/>
      <w:pPr>
        <w:ind w:left="3600" w:hanging="360"/>
      </w:pPr>
      <w:rPr>
        <w:rFonts w:ascii="Courier New" w:hAnsi="Courier New" w:hint="default"/>
      </w:rPr>
    </w:lvl>
    <w:lvl w:ilvl="5" w:tplc="ABD48588">
      <w:start w:val="1"/>
      <w:numFmt w:val="bullet"/>
      <w:lvlText w:val=""/>
      <w:lvlJc w:val="left"/>
      <w:pPr>
        <w:ind w:left="4320" w:hanging="360"/>
      </w:pPr>
      <w:rPr>
        <w:rFonts w:ascii="Wingdings" w:hAnsi="Wingdings" w:hint="default"/>
      </w:rPr>
    </w:lvl>
    <w:lvl w:ilvl="6" w:tplc="4462C7E0">
      <w:start w:val="1"/>
      <w:numFmt w:val="bullet"/>
      <w:lvlText w:val=""/>
      <w:lvlJc w:val="left"/>
      <w:pPr>
        <w:ind w:left="5040" w:hanging="360"/>
      </w:pPr>
      <w:rPr>
        <w:rFonts w:ascii="Symbol" w:hAnsi="Symbol" w:hint="default"/>
      </w:rPr>
    </w:lvl>
    <w:lvl w:ilvl="7" w:tplc="8EB2A3D0">
      <w:start w:val="1"/>
      <w:numFmt w:val="bullet"/>
      <w:lvlText w:val="o"/>
      <w:lvlJc w:val="left"/>
      <w:pPr>
        <w:ind w:left="5760" w:hanging="360"/>
      </w:pPr>
      <w:rPr>
        <w:rFonts w:ascii="Courier New" w:hAnsi="Courier New" w:hint="default"/>
      </w:rPr>
    </w:lvl>
    <w:lvl w:ilvl="8" w:tplc="D77C39CE">
      <w:start w:val="1"/>
      <w:numFmt w:val="bullet"/>
      <w:lvlText w:val=""/>
      <w:lvlJc w:val="left"/>
      <w:pPr>
        <w:ind w:left="6480" w:hanging="360"/>
      </w:pPr>
      <w:rPr>
        <w:rFonts w:ascii="Wingdings" w:hAnsi="Wingdings" w:hint="default"/>
      </w:rPr>
    </w:lvl>
  </w:abstractNum>
  <w:abstractNum w:abstractNumId="3">
    <w:nsid w:val="11BD24C0"/>
    <w:multiLevelType w:val="hybridMultilevel"/>
    <w:tmpl w:val="1D2C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F4738"/>
    <w:multiLevelType w:val="hybridMultilevel"/>
    <w:tmpl w:val="023E7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364A7"/>
    <w:multiLevelType w:val="hybridMultilevel"/>
    <w:tmpl w:val="2C8E8C68"/>
    <w:lvl w:ilvl="0" w:tplc="D96A74EA">
      <w:start w:val="1"/>
      <w:numFmt w:val="bullet"/>
      <w:lvlText w:val="-"/>
      <w:lvlJc w:val="left"/>
      <w:pPr>
        <w:ind w:left="720" w:hanging="360"/>
      </w:pPr>
      <w:rPr>
        <w:rFonts w:ascii="Calibri" w:hAnsi="Calibri" w:hint="default"/>
      </w:rPr>
    </w:lvl>
    <w:lvl w:ilvl="1" w:tplc="C2142D78">
      <w:start w:val="1"/>
      <w:numFmt w:val="bullet"/>
      <w:lvlText w:val="o"/>
      <w:lvlJc w:val="left"/>
      <w:pPr>
        <w:ind w:left="1440" w:hanging="360"/>
      </w:pPr>
      <w:rPr>
        <w:rFonts w:ascii="Courier New" w:hAnsi="Courier New" w:hint="default"/>
      </w:rPr>
    </w:lvl>
    <w:lvl w:ilvl="2" w:tplc="D71E2E3A">
      <w:start w:val="1"/>
      <w:numFmt w:val="bullet"/>
      <w:lvlText w:val=""/>
      <w:lvlJc w:val="left"/>
      <w:pPr>
        <w:ind w:left="2160" w:hanging="360"/>
      </w:pPr>
      <w:rPr>
        <w:rFonts w:ascii="Wingdings" w:hAnsi="Wingdings" w:hint="default"/>
      </w:rPr>
    </w:lvl>
    <w:lvl w:ilvl="3" w:tplc="C7E635D0">
      <w:start w:val="1"/>
      <w:numFmt w:val="bullet"/>
      <w:lvlText w:val=""/>
      <w:lvlJc w:val="left"/>
      <w:pPr>
        <w:ind w:left="2880" w:hanging="360"/>
      </w:pPr>
      <w:rPr>
        <w:rFonts w:ascii="Symbol" w:hAnsi="Symbol" w:hint="default"/>
      </w:rPr>
    </w:lvl>
    <w:lvl w:ilvl="4" w:tplc="B7468946">
      <w:start w:val="1"/>
      <w:numFmt w:val="bullet"/>
      <w:lvlText w:val="o"/>
      <w:lvlJc w:val="left"/>
      <w:pPr>
        <w:ind w:left="3600" w:hanging="360"/>
      </w:pPr>
      <w:rPr>
        <w:rFonts w:ascii="Courier New" w:hAnsi="Courier New" w:hint="default"/>
      </w:rPr>
    </w:lvl>
    <w:lvl w:ilvl="5" w:tplc="AA143F4C">
      <w:start w:val="1"/>
      <w:numFmt w:val="bullet"/>
      <w:lvlText w:val=""/>
      <w:lvlJc w:val="left"/>
      <w:pPr>
        <w:ind w:left="4320" w:hanging="360"/>
      </w:pPr>
      <w:rPr>
        <w:rFonts w:ascii="Wingdings" w:hAnsi="Wingdings" w:hint="default"/>
      </w:rPr>
    </w:lvl>
    <w:lvl w:ilvl="6" w:tplc="B4E64A0A">
      <w:start w:val="1"/>
      <w:numFmt w:val="bullet"/>
      <w:lvlText w:val=""/>
      <w:lvlJc w:val="left"/>
      <w:pPr>
        <w:ind w:left="5040" w:hanging="360"/>
      </w:pPr>
      <w:rPr>
        <w:rFonts w:ascii="Symbol" w:hAnsi="Symbol" w:hint="default"/>
      </w:rPr>
    </w:lvl>
    <w:lvl w:ilvl="7" w:tplc="D034EDC2">
      <w:start w:val="1"/>
      <w:numFmt w:val="bullet"/>
      <w:lvlText w:val="o"/>
      <w:lvlJc w:val="left"/>
      <w:pPr>
        <w:ind w:left="5760" w:hanging="360"/>
      </w:pPr>
      <w:rPr>
        <w:rFonts w:ascii="Courier New" w:hAnsi="Courier New" w:hint="default"/>
      </w:rPr>
    </w:lvl>
    <w:lvl w:ilvl="8" w:tplc="D71619D6">
      <w:start w:val="1"/>
      <w:numFmt w:val="bullet"/>
      <w:lvlText w:val=""/>
      <w:lvlJc w:val="left"/>
      <w:pPr>
        <w:ind w:left="6480" w:hanging="360"/>
      </w:pPr>
      <w:rPr>
        <w:rFonts w:ascii="Wingdings" w:hAnsi="Wingdings" w:hint="default"/>
      </w:rPr>
    </w:lvl>
  </w:abstractNum>
  <w:abstractNum w:abstractNumId="6">
    <w:nsid w:val="1B2F1371"/>
    <w:multiLevelType w:val="hybridMultilevel"/>
    <w:tmpl w:val="1FD4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7F6974"/>
    <w:multiLevelType w:val="hybridMultilevel"/>
    <w:tmpl w:val="B10E147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nsid w:val="21932E19"/>
    <w:multiLevelType w:val="hybridMultilevel"/>
    <w:tmpl w:val="7FF2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A742E"/>
    <w:multiLevelType w:val="hybridMultilevel"/>
    <w:tmpl w:val="BC745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17804"/>
    <w:multiLevelType w:val="hybridMultilevel"/>
    <w:tmpl w:val="0B9EEADC"/>
    <w:lvl w:ilvl="0" w:tplc="78C81FD4">
      <w:start w:val="1"/>
      <w:numFmt w:val="bullet"/>
      <w:lvlText w:val="·"/>
      <w:lvlJc w:val="left"/>
      <w:pPr>
        <w:ind w:left="720" w:hanging="360"/>
      </w:pPr>
      <w:rPr>
        <w:rFonts w:ascii="Symbol" w:hAnsi="Symbol" w:hint="default"/>
      </w:rPr>
    </w:lvl>
    <w:lvl w:ilvl="1" w:tplc="8DEC2C58">
      <w:start w:val="1"/>
      <w:numFmt w:val="bullet"/>
      <w:lvlText w:val="o"/>
      <w:lvlJc w:val="left"/>
      <w:pPr>
        <w:ind w:left="1440" w:hanging="360"/>
      </w:pPr>
      <w:rPr>
        <w:rFonts w:ascii="Courier New" w:hAnsi="Courier New" w:hint="default"/>
      </w:rPr>
    </w:lvl>
    <w:lvl w:ilvl="2" w:tplc="8C0C0E78">
      <w:start w:val="1"/>
      <w:numFmt w:val="bullet"/>
      <w:lvlText w:val=""/>
      <w:lvlJc w:val="left"/>
      <w:pPr>
        <w:ind w:left="2160" w:hanging="360"/>
      </w:pPr>
      <w:rPr>
        <w:rFonts w:ascii="Wingdings" w:hAnsi="Wingdings" w:hint="default"/>
      </w:rPr>
    </w:lvl>
    <w:lvl w:ilvl="3" w:tplc="7868C5C0">
      <w:start w:val="1"/>
      <w:numFmt w:val="bullet"/>
      <w:lvlText w:val=""/>
      <w:lvlJc w:val="left"/>
      <w:pPr>
        <w:ind w:left="2880" w:hanging="360"/>
      </w:pPr>
      <w:rPr>
        <w:rFonts w:ascii="Symbol" w:hAnsi="Symbol" w:hint="default"/>
      </w:rPr>
    </w:lvl>
    <w:lvl w:ilvl="4" w:tplc="FC8054F0">
      <w:start w:val="1"/>
      <w:numFmt w:val="bullet"/>
      <w:lvlText w:val="o"/>
      <w:lvlJc w:val="left"/>
      <w:pPr>
        <w:ind w:left="3600" w:hanging="360"/>
      </w:pPr>
      <w:rPr>
        <w:rFonts w:ascii="Courier New" w:hAnsi="Courier New" w:hint="default"/>
      </w:rPr>
    </w:lvl>
    <w:lvl w:ilvl="5" w:tplc="DA12799A">
      <w:start w:val="1"/>
      <w:numFmt w:val="bullet"/>
      <w:lvlText w:val=""/>
      <w:lvlJc w:val="left"/>
      <w:pPr>
        <w:ind w:left="4320" w:hanging="360"/>
      </w:pPr>
      <w:rPr>
        <w:rFonts w:ascii="Wingdings" w:hAnsi="Wingdings" w:hint="default"/>
      </w:rPr>
    </w:lvl>
    <w:lvl w:ilvl="6" w:tplc="7AF6D236">
      <w:start w:val="1"/>
      <w:numFmt w:val="bullet"/>
      <w:lvlText w:val=""/>
      <w:lvlJc w:val="left"/>
      <w:pPr>
        <w:ind w:left="5040" w:hanging="360"/>
      </w:pPr>
      <w:rPr>
        <w:rFonts w:ascii="Symbol" w:hAnsi="Symbol" w:hint="default"/>
      </w:rPr>
    </w:lvl>
    <w:lvl w:ilvl="7" w:tplc="E514F5B8">
      <w:start w:val="1"/>
      <w:numFmt w:val="bullet"/>
      <w:lvlText w:val="o"/>
      <w:lvlJc w:val="left"/>
      <w:pPr>
        <w:ind w:left="5760" w:hanging="360"/>
      </w:pPr>
      <w:rPr>
        <w:rFonts w:ascii="Courier New" w:hAnsi="Courier New" w:hint="default"/>
      </w:rPr>
    </w:lvl>
    <w:lvl w:ilvl="8" w:tplc="56848BA6">
      <w:start w:val="1"/>
      <w:numFmt w:val="bullet"/>
      <w:lvlText w:val=""/>
      <w:lvlJc w:val="left"/>
      <w:pPr>
        <w:ind w:left="6480" w:hanging="360"/>
      </w:pPr>
      <w:rPr>
        <w:rFonts w:ascii="Wingdings" w:hAnsi="Wingdings" w:hint="default"/>
      </w:rPr>
    </w:lvl>
  </w:abstractNum>
  <w:abstractNum w:abstractNumId="11">
    <w:nsid w:val="22363CF9"/>
    <w:multiLevelType w:val="hybridMultilevel"/>
    <w:tmpl w:val="9BFC9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BD007E"/>
    <w:multiLevelType w:val="hybridMultilevel"/>
    <w:tmpl w:val="3B8CFDC4"/>
    <w:lvl w:ilvl="0" w:tplc="0CC671F8">
      <w:start w:val="1"/>
      <w:numFmt w:val="decimal"/>
      <w:lvlText w:val="%1."/>
      <w:lvlJc w:val="left"/>
      <w:pPr>
        <w:ind w:left="720" w:hanging="360"/>
      </w:pPr>
    </w:lvl>
    <w:lvl w:ilvl="1" w:tplc="D72C4DBC">
      <w:start w:val="1"/>
      <w:numFmt w:val="lowerLetter"/>
      <w:lvlText w:val="%2."/>
      <w:lvlJc w:val="left"/>
      <w:pPr>
        <w:ind w:left="1440" w:hanging="360"/>
      </w:pPr>
    </w:lvl>
    <w:lvl w:ilvl="2" w:tplc="7608A826">
      <w:start w:val="1"/>
      <w:numFmt w:val="lowerRoman"/>
      <w:lvlText w:val="%3."/>
      <w:lvlJc w:val="right"/>
      <w:pPr>
        <w:ind w:left="2160" w:hanging="180"/>
      </w:pPr>
    </w:lvl>
    <w:lvl w:ilvl="3" w:tplc="5088E3FC">
      <w:start w:val="1"/>
      <w:numFmt w:val="decimal"/>
      <w:lvlText w:val="%4."/>
      <w:lvlJc w:val="left"/>
      <w:pPr>
        <w:ind w:left="2880" w:hanging="360"/>
      </w:pPr>
    </w:lvl>
    <w:lvl w:ilvl="4" w:tplc="EEA23DAC">
      <w:start w:val="1"/>
      <w:numFmt w:val="lowerLetter"/>
      <w:lvlText w:val="%5."/>
      <w:lvlJc w:val="left"/>
      <w:pPr>
        <w:ind w:left="3600" w:hanging="360"/>
      </w:pPr>
    </w:lvl>
    <w:lvl w:ilvl="5" w:tplc="6190350A">
      <w:start w:val="1"/>
      <w:numFmt w:val="lowerRoman"/>
      <w:lvlText w:val="%6."/>
      <w:lvlJc w:val="right"/>
      <w:pPr>
        <w:ind w:left="4320" w:hanging="180"/>
      </w:pPr>
    </w:lvl>
    <w:lvl w:ilvl="6" w:tplc="13261E62">
      <w:start w:val="1"/>
      <w:numFmt w:val="decimal"/>
      <w:lvlText w:val="%7."/>
      <w:lvlJc w:val="left"/>
      <w:pPr>
        <w:ind w:left="5040" w:hanging="360"/>
      </w:pPr>
    </w:lvl>
    <w:lvl w:ilvl="7" w:tplc="E8DA7872">
      <w:start w:val="1"/>
      <w:numFmt w:val="lowerLetter"/>
      <w:lvlText w:val="%8."/>
      <w:lvlJc w:val="left"/>
      <w:pPr>
        <w:ind w:left="5760" w:hanging="360"/>
      </w:pPr>
    </w:lvl>
    <w:lvl w:ilvl="8" w:tplc="281627C4">
      <w:start w:val="1"/>
      <w:numFmt w:val="lowerRoman"/>
      <w:lvlText w:val="%9."/>
      <w:lvlJc w:val="right"/>
      <w:pPr>
        <w:ind w:left="6480" w:hanging="180"/>
      </w:pPr>
    </w:lvl>
  </w:abstractNum>
  <w:abstractNum w:abstractNumId="13">
    <w:nsid w:val="26814EE1"/>
    <w:multiLevelType w:val="hybridMultilevel"/>
    <w:tmpl w:val="92740E16"/>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4">
    <w:nsid w:val="26FC3CF7"/>
    <w:multiLevelType w:val="hybridMultilevel"/>
    <w:tmpl w:val="44F2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65782"/>
    <w:multiLevelType w:val="hybridMultilevel"/>
    <w:tmpl w:val="B44690E8"/>
    <w:lvl w:ilvl="0" w:tplc="81BA26CE">
      <w:start w:val="1"/>
      <w:numFmt w:val="upperRoman"/>
      <w:lvlText w:val="%1."/>
      <w:lvlJc w:val="right"/>
      <w:pPr>
        <w:ind w:left="720" w:hanging="360"/>
      </w:pPr>
    </w:lvl>
    <w:lvl w:ilvl="1" w:tplc="2ED4D4B2">
      <w:start w:val="1"/>
      <w:numFmt w:val="lowerLetter"/>
      <w:lvlText w:val="%2."/>
      <w:lvlJc w:val="left"/>
      <w:pPr>
        <w:ind w:left="1440" w:hanging="360"/>
      </w:pPr>
    </w:lvl>
    <w:lvl w:ilvl="2" w:tplc="6C8CD05A">
      <w:start w:val="1"/>
      <w:numFmt w:val="lowerRoman"/>
      <w:lvlText w:val="%3."/>
      <w:lvlJc w:val="right"/>
      <w:pPr>
        <w:ind w:left="2160" w:hanging="180"/>
      </w:pPr>
    </w:lvl>
    <w:lvl w:ilvl="3" w:tplc="B0BCD126">
      <w:start w:val="1"/>
      <w:numFmt w:val="decimal"/>
      <w:lvlText w:val="%4."/>
      <w:lvlJc w:val="left"/>
      <w:pPr>
        <w:ind w:left="2880" w:hanging="360"/>
      </w:pPr>
    </w:lvl>
    <w:lvl w:ilvl="4" w:tplc="390C1288">
      <w:start w:val="1"/>
      <w:numFmt w:val="lowerLetter"/>
      <w:lvlText w:val="%5."/>
      <w:lvlJc w:val="left"/>
      <w:pPr>
        <w:ind w:left="3600" w:hanging="360"/>
      </w:pPr>
    </w:lvl>
    <w:lvl w:ilvl="5" w:tplc="352ADE9A">
      <w:start w:val="1"/>
      <w:numFmt w:val="lowerRoman"/>
      <w:lvlText w:val="%6."/>
      <w:lvlJc w:val="right"/>
      <w:pPr>
        <w:ind w:left="4320" w:hanging="180"/>
      </w:pPr>
    </w:lvl>
    <w:lvl w:ilvl="6" w:tplc="6C92B03C">
      <w:start w:val="1"/>
      <w:numFmt w:val="decimal"/>
      <w:lvlText w:val="%7."/>
      <w:lvlJc w:val="left"/>
      <w:pPr>
        <w:ind w:left="5040" w:hanging="360"/>
      </w:pPr>
    </w:lvl>
    <w:lvl w:ilvl="7" w:tplc="676034AC">
      <w:start w:val="1"/>
      <w:numFmt w:val="lowerLetter"/>
      <w:lvlText w:val="%8."/>
      <w:lvlJc w:val="left"/>
      <w:pPr>
        <w:ind w:left="5760" w:hanging="360"/>
      </w:pPr>
    </w:lvl>
    <w:lvl w:ilvl="8" w:tplc="F1863F92">
      <w:start w:val="1"/>
      <w:numFmt w:val="lowerRoman"/>
      <w:lvlText w:val="%9."/>
      <w:lvlJc w:val="right"/>
      <w:pPr>
        <w:ind w:left="6480" w:hanging="180"/>
      </w:pPr>
    </w:lvl>
  </w:abstractNum>
  <w:abstractNum w:abstractNumId="16">
    <w:nsid w:val="2AC32B1F"/>
    <w:multiLevelType w:val="hybridMultilevel"/>
    <w:tmpl w:val="E8DA8972"/>
    <w:lvl w:ilvl="0" w:tplc="5906D3B2">
      <w:start w:val="1"/>
      <w:numFmt w:val="bullet"/>
      <w:lvlText w:val=""/>
      <w:lvlJc w:val="left"/>
      <w:pPr>
        <w:ind w:left="720" w:hanging="360"/>
      </w:pPr>
      <w:rPr>
        <w:rFonts w:ascii="Symbol" w:hAnsi="Symbol" w:hint="default"/>
      </w:rPr>
    </w:lvl>
    <w:lvl w:ilvl="1" w:tplc="F7F4ECD6">
      <w:start w:val="1"/>
      <w:numFmt w:val="bullet"/>
      <w:lvlText w:val="o"/>
      <w:lvlJc w:val="left"/>
      <w:pPr>
        <w:ind w:left="1440" w:hanging="360"/>
      </w:pPr>
      <w:rPr>
        <w:rFonts w:ascii="Courier New" w:hAnsi="Courier New" w:hint="default"/>
      </w:rPr>
    </w:lvl>
    <w:lvl w:ilvl="2" w:tplc="781EBA92">
      <w:start w:val="1"/>
      <w:numFmt w:val="bullet"/>
      <w:lvlText w:val=""/>
      <w:lvlJc w:val="left"/>
      <w:pPr>
        <w:ind w:left="2160" w:hanging="360"/>
      </w:pPr>
      <w:rPr>
        <w:rFonts w:ascii="Wingdings" w:hAnsi="Wingdings" w:hint="default"/>
      </w:rPr>
    </w:lvl>
    <w:lvl w:ilvl="3" w:tplc="287C8612">
      <w:start w:val="1"/>
      <w:numFmt w:val="bullet"/>
      <w:lvlText w:val=""/>
      <w:lvlJc w:val="left"/>
      <w:pPr>
        <w:ind w:left="2880" w:hanging="360"/>
      </w:pPr>
      <w:rPr>
        <w:rFonts w:ascii="Symbol" w:hAnsi="Symbol" w:hint="default"/>
      </w:rPr>
    </w:lvl>
    <w:lvl w:ilvl="4" w:tplc="FFA069DE">
      <w:start w:val="1"/>
      <w:numFmt w:val="bullet"/>
      <w:lvlText w:val="o"/>
      <w:lvlJc w:val="left"/>
      <w:pPr>
        <w:ind w:left="3600" w:hanging="360"/>
      </w:pPr>
      <w:rPr>
        <w:rFonts w:ascii="Courier New" w:hAnsi="Courier New" w:hint="default"/>
      </w:rPr>
    </w:lvl>
    <w:lvl w:ilvl="5" w:tplc="D374A39C">
      <w:start w:val="1"/>
      <w:numFmt w:val="bullet"/>
      <w:lvlText w:val=""/>
      <w:lvlJc w:val="left"/>
      <w:pPr>
        <w:ind w:left="4320" w:hanging="360"/>
      </w:pPr>
      <w:rPr>
        <w:rFonts w:ascii="Wingdings" w:hAnsi="Wingdings" w:hint="default"/>
      </w:rPr>
    </w:lvl>
    <w:lvl w:ilvl="6" w:tplc="04DCAC84">
      <w:start w:val="1"/>
      <w:numFmt w:val="bullet"/>
      <w:lvlText w:val=""/>
      <w:lvlJc w:val="left"/>
      <w:pPr>
        <w:ind w:left="5040" w:hanging="360"/>
      </w:pPr>
      <w:rPr>
        <w:rFonts w:ascii="Symbol" w:hAnsi="Symbol" w:hint="default"/>
      </w:rPr>
    </w:lvl>
    <w:lvl w:ilvl="7" w:tplc="D108A438">
      <w:start w:val="1"/>
      <w:numFmt w:val="bullet"/>
      <w:lvlText w:val="o"/>
      <w:lvlJc w:val="left"/>
      <w:pPr>
        <w:ind w:left="5760" w:hanging="360"/>
      </w:pPr>
      <w:rPr>
        <w:rFonts w:ascii="Courier New" w:hAnsi="Courier New" w:hint="default"/>
      </w:rPr>
    </w:lvl>
    <w:lvl w:ilvl="8" w:tplc="765C1B5A">
      <w:start w:val="1"/>
      <w:numFmt w:val="bullet"/>
      <w:lvlText w:val=""/>
      <w:lvlJc w:val="left"/>
      <w:pPr>
        <w:ind w:left="6480" w:hanging="360"/>
      </w:pPr>
      <w:rPr>
        <w:rFonts w:ascii="Wingdings" w:hAnsi="Wingdings" w:hint="default"/>
      </w:rPr>
    </w:lvl>
  </w:abstractNum>
  <w:abstractNum w:abstractNumId="17">
    <w:nsid w:val="2AEA0904"/>
    <w:multiLevelType w:val="hybridMultilevel"/>
    <w:tmpl w:val="227E9E0E"/>
    <w:lvl w:ilvl="0" w:tplc="16925206">
      <w:start w:val="1"/>
      <w:numFmt w:val="upperRoman"/>
      <w:lvlText w:val="%1."/>
      <w:lvlJc w:val="right"/>
      <w:pPr>
        <w:ind w:left="720" w:hanging="360"/>
      </w:pPr>
    </w:lvl>
    <w:lvl w:ilvl="1" w:tplc="1CE00CA8">
      <w:start w:val="1"/>
      <w:numFmt w:val="lowerLetter"/>
      <w:lvlText w:val="%2."/>
      <w:lvlJc w:val="left"/>
      <w:pPr>
        <w:ind w:left="1440" w:hanging="360"/>
      </w:pPr>
    </w:lvl>
    <w:lvl w:ilvl="2" w:tplc="E8A46B86">
      <w:start w:val="1"/>
      <w:numFmt w:val="lowerRoman"/>
      <w:lvlText w:val="%3."/>
      <w:lvlJc w:val="right"/>
      <w:pPr>
        <w:ind w:left="2160" w:hanging="180"/>
      </w:pPr>
    </w:lvl>
    <w:lvl w:ilvl="3" w:tplc="6D2E15B6">
      <w:start w:val="1"/>
      <w:numFmt w:val="decimal"/>
      <w:lvlText w:val="%4."/>
      <w:lvlJc w:val="left"/>
      <w:pPr>
        <w:ind w:left="2880" w:hanging="360"/>
      </w:pPr>
    </w:lvl>
    <w:lvl w:ilvl="4" w:tplc="30520B92">
      <w:start w:val="1"/>
      <w:numFmt w:val="lowerLetter"/>
      <w:lvlText w:val="%5."/>
      <w:lvlJc w:val="left"/>
      <w:pPr>
        <w:ind w:left="3600" w:hanging="360"/>
      </w:pPr>
    </w:lvl>
    <w:lvl w:ilvl="5" w:tplc="4A6EC2DE">
      <w:start w:val="1"/>
      <w:numFmt w:val="lowerRoman"/>
      <w:lvlText w:val="%6."/>
      <w:lvlJc w:val="right"/>
      <w:pPr>
        <w:ind w:left="4320" w:hanging="180"/>
      </w:pPr>
    </w:lvl>
    <w:lvl w:ilvl="6" w:tplc="3F6A2B32">
      <w:start w:val="1"/>
      <w:numFmt w:val="decimal"/>
      <w:lvlText w:val="%7."/>
      <w:lvlJc w:val="left"/>
      <w:pPr>
        <w:ind w:left="5040" w:hanging="360"/>
      </w:pPr>
    </w:lvl>
    <w:lvl w:ilvl="7" w:tplc="762E2BD2">
      <w:start w:val="1"/>
      <w:numFmt w:val="lowerLetter"/>
      <w:lvlText w:val="%8."/>
      <w:lvlJc w:val="left"/>
      <w:pPr>
        <w:ind w:left="5760" w:hanging="360"/>
      </w:pPr>
    </w:lvl>
    <w:lvl w:ilvl="8" w:tplc="9982B98E">
      <w:start w:val="1"/>
      <w:numFmt w:val="lowerRoman"/>
      <w:lvlText w:val="%9."/>
      <w:lvlJc w:val="right"/>
      <w:pPr>
        <w:ind w:left="6480" w:hanging="180"/>
      </w:pPr>
    </w:lvl>
  </w:abstractNum>
  <w:abstractNum w:abstractNumId="18">
    <w:nsid w:val="35350038"/>
    <w:multiLevelType w:val="hybridMultilevel"/>
    <w:tmpl w:val="09E01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7DA77D2"/>
    <w:multiLevelType w:val="hybridMultilevel"/>
    <w:tmpl w:val="EAFC461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3C3CE2"/>
    <w:multiLevelType w:val="hybridMultilevel"/>
    <w:tmpl w:val="FB2EB228"/>
    <w:lvl w:ilvl="0" w:tplc="4510E986">
      <w:start w:val="1"/>
      <w:numFmt w:val="upperRoman"/>
      <w:lvlText w:val="%1."/>
      <w:lvlJc w:val="right"/>
      <w:pPr>
        <w:ind w:left="720" w:hanging="360"/>
      </w:pPr>
    </w:lvl>
    <w:lvl w:ilvl="1" w:tplc="74183EBE">
      <w:start w:val="1"/>
      <w:numFmt w:val="lowerLetter"/>
      <w:lvlText w:val="%2."/>
      <w:lvlJc w:val="left"/>
      <w:pPr>
        <w:ind w:left="1440" w:hanging="360"/>
      </w:pPr>
    </w:lvl>
    <w:lvl w:ilvl="2" w:tplc="9112C184">
      <w:start w:val="1"/>
      <w:numFmt w:val="lowerRoman"/>
      <w:lvlText w:val="%3."/>
      <w:lvlJc w:val="right"/>
      <w:pPr>
        <w:ind w:left="2160" w:hanging="180"/>
      </w:pPr>
    </w:lvl>
    <w:lvl w:ilvl="3" w:tplc="7BDC3C92">
      <w:start w:val="1"/>
      <w:numFmt w:val="decimal"/>
      <w:lvlText w:val="%4."/>
      <w:lvlJc w:val="left"/>
      <w:pPr>
        <w:ind w:left="2880" w:hanging="360"/>
      </w:pPr>
    </w:lvl>
    <w:lvl w:ilvl="4" w:tplc="F8A6C47A">
      <w:start w:val="1"/>
      <w:numFmt w:val="lowerLetter"/>
      <w:lvlText w:val="%5."/>
      <w:lvlJc w:val="left"/>
      <w:pPr>
        <w:ind w:left="3600" w:hanging="360"/>
      </w:pPr>
    </w:lvl>
    <w:lvl w:ilvl="5" w:tplc="FB0CBE40">
      <w:start w:val="1"/>
      <w:numFmt w:val="lowerRoman"/>
      <w:lvlText w:val="%6."/>
      <w:lvlJc w:val="right"/>
      <w:pPr>
        <w:ind w:left="4320" w:hanging="180"/>
      </w:pPr>
    </w:lvl>
    <w:lvl w:ilvl="6" w:tplc="4D9475F8">
      <w:start w:val="1"/>
      <w:numFmt w:val="decimal"/>
      <w:lvlText w:val="%7."/>
      <w:lvlJc w:val="left"/>
      <w:pPr>
        <w:ind w:left="5040" w:hanging="360"/>
      </w:pPr>
    </w:lvl>
    <w:lvl w:ilvl="7" w:tplc="48DEDECA">
      <w:start w:val="1"/>
      <w:numFmt w:val="lowerLetter"/>
      <w:lvlText w:val="%8."/>
      <w:lvlJc w:val="left"/>
      <w:pPr>
        <w:ind w:left="5760" w:hanging="360"/>
      </w:pPr>
    </w:lvl>
    <w:lvl w:ilvl="8" w:tplc="98B87670">
      <w:start w:val="1"/>
      <w:numFmt w:val="lowerRoman"/>
      <w:lvlText w:val="%9."/>
      <w:lvlJc w:val="right"/>
      <w:pPr>
        <w:ind w:left="6480" w:hanging="180"/>
      </w:pPr>
    </w:lvl>
  </w:abstractNum>
  <w:abstractNum w:abstractNumId="21">
    <w:nsid w:val="3C497530"/>
    <w:multiLevelType w:val="hybridMultilevel"/>
    <w:tmpl w:val="E59C2C74"/>
    <w:lvl w:ilvl="0" w:tplc="DA6E614E">
      <w:start w:val="1"/>
      <w:numFmt w:val="bullet"/>
      <w:lvlText w:val="-"/>
      <w:lvlJc w:val="left"/>
      <w:pPr>
        <w:ind w:left="720" w:hanging="360"/>
      </w:pPr>
      <w:rPr>
        <w:rFonts w:ascii="Calibri" w:hAnsi="Calibri" w:hint="default"/>
      </w:rPr>
    </w:lvl>
    <w:lvl w:ilvl="1" w:tplc="463AA3CA">
      <w:start w:val="1"/>
      <w:numFmt w:val="bullet"/>
      <w:lvlText w:val="o"/>
      <w:lvlJc w:val="left"/>
      <w:pPr>
        <w:ind w:left="1440" w:hanging="360"/>
      </w:pPr>
      <w:rPr>
        <w:rFonts w:ascii="Courier New" w:hAnsi="Courier New" w:hint="default"/>
      </w:rPr>
    </w:lvl>
    <w:lvl w:ilvl="2" w:tplc="24925002">
      <w:start w:val="1"/>
      <w:numFmt w:val="bullet"/>
      <w:lvlText w:val=""/>
      <w:lvlJc w:val="left"/>
      <w:pPr>
        <w:ind w:left="2160" w:hanging="360"/>
      </w:pPr>
      <w:rPr>
        <w:rFonts w:ascii="Wingdings" w:hAnsi="Wingdings" w:hint="default"/>
      </w:rPr>
    </w:lvl>
    <w:lvl w:ilvl="3" w:tplc="ABAC6500">
      <w:start w:val="1"/>
      <w:numFmt w:val="bullet"/>
      <w:lvlText w:val=""/>
      <w:lvlJc w:val="left"/>
      <w:pPr>
        <w:ind w:left="2880" w:hanging="360"/>
      </w:pPr>
      <w:rPr>
        <w:rFonts w:ascii="Symbol" w:hAnsi="Symbol" w:hint="default"/>
      </w:rPr>
    </w:lvl>
    <w:lvl w:ilvl="4" w:tplc="4A8A055E">
      <w:start w:val="1"/>
      <w:numFmt w:val="bullet"/>
      <w:lvlText w:val="o"/>
      <w:lvlJc w:val="left"/>
      <w:pPr>
        <w:ind w:left="3600" w:hanging="360"/>
      </w:pPr>
      <w:rPr>
        <w:rFonts w:ascii="Courier New" w:hAnsi="Courier New" w:hint="default"/>
      </w:rPr>
    </w:lvl>
    <w:lvl w:ilvl="5" w:tplc="41A238BC">
      <w:start w:val="1"/>
      <w:numFmt w:val="bullet"/>
      <w:lvlText w:val=""/>
      <w:lvlJc w:val="left"/>
      <w:pPr>
        <w:ind w:left="4320" w:hanging="360"/>
      </w:pPr>
      <w:rPr>
        <w:rFonts w:ascii="Wingdings" w:hAnsi="Wingdings" w:hint="default"/>
      </w:rPr>
    </w:lvl>
    <w:lvl w:ilvl="6" w:tplc="DDB2A770">
      <w:start w:val="1"/>
      <w:numFmt w:val="bullet"/>
      <w:lvlText w:val=""/>
      <w:lvlJc w:val="left"/>
      <w:pPr>
        <w:ind w:left="5040" w:hanging="360"/>
      </w:pPr>
      <w:rPr>
        <w:rFonts w:ascii="Symbol" w:hAnsi="Symbol" w:hint="default"/>
      </w:rPr>
    </w:lvl>
    <w:lvl w:ilvl="7" w:tplc="DC564FC4">
      <w:start w:val="1"/>
      <w:numFmt w:val="bullet"/>
      <w:lvlText w:val="o"/>
      <w:lvlJc w:val="left"/>
      <w:pPr>
        <w:ind w:left="5760" w:hanging="360"/>
      </w:pPr>
      <w:rPr>
        <w:rFonts w:ascii="Courier New" w:hAnsi="Courier New" w:hint="default"/>
      </w:rPr>
    </w:lvl>
    <w:lvl w:ilvl="8" w:tplc="A81EF6A8">
      <w:start w:val="1"/>
      <w:numFmt w:val="bullet"/>
      <w:lvlText w:val=""/>
      <w:lvlJc w:val="left"/>
      <w:pPr>
        <w:ind w:left="6480" w:hanging="360"/>
      </w:pPr>
      <w:rPr>
        <w:rFonts w:ascii="Wingdings" w:hAnsi="Wingdings" w:hint="default"/>
      </w:rPr>
    </w:lvl>
  </w:abstractNum>
  <w:abstractNum w:abstractNumId="22">
    <w:nsid w:val="3D4B26D6"/>
    <w:multiLevelType w:val="hybridMultilevel"/>
    <w:tmpl w:val="421A2E9A"/>
    <w:lvl w:ilvl="0" w:tplc="2868757A">
      <w:start w:val="1"/>
      <w:numFmt w:val="bullet"/>
      <w:lvlText w:val="·"/>
      <w:lvlJc w:val="left"/>
      <w:pPr>
        <w:ind w:left="720" w:hanging="360"/>
      </w:pPr>
      <w:rPr>
        <w:rFonts w:ascii="Symbol" w:hAnsi="Symbol" w:hint="default"/>
      </w:rPr>
    </w:lvl>
    <w:lvl w:ilvl="1" w:tplc="4B64B47A">
      <w:start w:val="1"/>
      <w:numFmt w:val="bullet"/>
      <w:lvlText w:val="o"/>
      <w:lvlJc w:val="left"/>
      <w:pPr>
        <w:ind w:left="1440" w:hanging="360"/>
      </w:pPr>
      <w:rPr>
        <w:rFonts w:ascii="Courier New" w:hAnsi="Courier New" w:hint="default"/>
      </w:rPr>
    </w:lvl>
    <w:lvl w:ilvl="2" w:tplc="278CADBC">
      <w:start w:val="1"/>
      <w:numFmt w:val="bullet"/>
      <w:lvlText w:val=""/>
      <w:lvlJc w:val="left"/>
      <w:pPr>
        <w:ind w:left="2160" w:hanging="360"/>
      </w:pPr>
      <w:rPr>
        <w:rFonts w:ascii="Wingdings" w:hAnsi="Wingdings" w:hint="default"/>
      </w:rPr>
    </w:lvl>
    <w:lvl w:ilvl="3" w:tplc="9E7EAF06">
      <w:start w:val="1"/>
      <w:numFmt w:val="bullet"/>
      <w:lvlText w:val=""/>
      <w:lvlJc w:val="left"/>
      <w:pPr>
        <w:ind w:left="2880" w:hanging="360"/>
      </w:pPr>
      <w:rPr>
        <w:rFonts w:ascii="Symbol" w:hAnsi="Symbol" w:hint="default"/>
      </w:rPr>
    </w:lvl>
    <w:lvl w:ilvl="4" w:tplc="F110BA66">
      <w:start w:val="1"/>
      <w:numFmt w:val="bullet"/>
      <w:lvlText w:val="o"/>
      <w:lvlJc w:val="left"/>
      <w:pPr>
        <w:ind w:left="3600" w:hanging="360"/>
      </w:pPr>
      <w:rPr>
        <w:rFonts w:ascii="Courier New" w:hAnsi="Courier New" w:hint="default"/>
      </w:rPr>
    </w:lvl>
    <w:lvl w:ilvl="5" w:tplc="645A5408">
      <w:start w:val="1"/>
      <w:numFmt w:val="bullet"/>
      <w:lvlText w:val=""/>
      <w:lvlJc w:val="left"/>
      <w:pPr>
        <w:ind w:left="4320" w:hanging="360"/>
      </w:pPr>
      <w:rPr>
        <w:rFonts w:ascii="Wingdings" w:hAnsi="Wingdings" w:hint="default"/>
      </w:rPr>
    </w:lvl>
    <w:lvl w:ilvl="6" w:tplc="39D28F22">
      <w:start w:val="1"/>
      <w:numFmt w:val="bullet"/>
      <w:lvlText w:val=""/>
      <w:lvlJc w:val="left"/>
      <w:pPr>
        <w:ind w:left="5040" w:hanging="360"/>
      </w:pPr>
      <w:rPr>
        <w:rFonts w:ascii="Symbol" w:hAnsi="Symbol" w:hint="default"/>
      </w:rPr>
    </w:lvl>
    <w:lvl w:ilvl="7" w:tplc="72C4618E">
      <w:start w:val="1"/>
      <w:numFmt w:val="bullet"/>
      <w:lvlText w:val="o"/>
      <w:lvlJc w:val="left"/>
      <w:pPr>
        <w:ind w:left="5760" w:hanging="360"/>
      </w:pPr>
      <w:rPr>
        <w:rFonts w:ascii="Courier New" w:hAnsi="Courier New" w:hint="default"/>
      </w:rPr>
    </w:lvl>
    <w:lvl w:ilvl="8" w:tplc="EE18C854">
      <w:start w:val="1"/>
      <w:numFmt w:val="bullet"/>
      <w:lvlText w:val=""/>
      <w:lvlJc w:val="left"/>
      <w:pPr>
        <w:ind w:left="6480" w:hanging="360"/>
      </w:pPr>
      <w:rPr>
        <w:rFonts w:ascii="Wingdings" w:hAnsi="Wingdings" w:hint="default"/>
      </w:rPr>
    </w:lvl>
  </w:abstractNum>
  <w:abstractNum w:abstractNumId="23">
    <w:nsid w:val="3E8D6223"/>
    <w:multiLevelType w:val="hybridMultilevel"/>
    <w:tmpl w:val="39607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0070623"/>
    <w:multiLevelType w:val="hybridMultilevel"/>
    <w:tmpl w:val="1CF2D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642323"/>
    <w:multiLevelType w:val="hybridMultilevel"/>
    <w:tmpl w:val="388819E8"/>
    <w:lvl w:ilvl="0" w:tplc="4560F0AC">
      <w:start w:val="1"/>
      <w:numFmt w:val="bullet"/>
      <w:lvlText w:val=""/>
      <w:lvlJc w:val="left"/>
      <w:pPr>
        <w:ind w:left="720" w:hanging="360"/>
      </w:pPr>
      <w:rPr>
        <w:rFonts w:ascii="Symbol" w:hAnsi="Symbol" w:hint="default"/>
      </w:rPr>
    </w:lvl>
    <w:lvl w:ilvl="1" w:tplc="B632310E">
      <w:start w:val="1"/>
      <w:numFmt w:val="bullet"/>
      <w:lvlText w:val="o"/>
      <w:lvlJc w:val="left"/>
      <w:pPr>
        <w:ind w:left="1440" w:hanging="360"/>
      </w:pPr>
      <w:rPr>
        <w:rFonts w:ascii="Courier New" w:hAnsi="Courier New" w:hint="default"/>
      </w:rPr>
    </w:lvl>
    <w:lvl w:ilvl="2" w:tplc="4FE45CB2">
      <w:start w:val="1"/>
      <w:numFmt w:val="bullet"/>
      <w:lvlText w:val=""/>
      <w:lvlJc w:val="left"/>
      <w:pPr>
        <w:ind w:left="2160" w:hanging="360"/>
      </w:pPr>
      <w:rPr>
        <w:rFonts w:ascii="Wingdings" w:hAnsi="Wingdings" w:hint="default"/>
      </w:rPr>
    </w:lvl>
    <w:lvl w:ilvl="3" w:tplc="98B6EFFA">
      <w:start w:val="1"/>
      <w:numFmt w:val="bullet"/>
      <w:lvlText w:val=""/>
      <w:lvlJc w:val="left"/>
      <w:pPr>
        <w:ind w:left="2880" w:hanging="360"/>
      </w:pPr>
      <w:rPr>
        <w:rFonts w:ascii="Symbol" w:hAnsi="Symbol" w:hint="default"/>
      </w:rPr>
    </w:lvl>
    <w:lvl w:ilvl="4" w:tplc="D424F208">
      <w:start w:val="1"/>
      <w:numFmt w:val="bullet"/>
      <w:lvlText w:val="o"/>
      <w:lvlJc w:val="left"/>
      <w:pPr>
        <w:ind w:left="3600" w:hanging="360"/>
      </w:pPr>
      <w:rPr>
        <w:rFonts w:ascii="Courier New" w:hAnsi="Courier New" w:hint="default"/>
      </w:rPr>
    </w:lvl>
    <w:lvl w:ilvl="5" w:tplc="D1346840">
      <w:start w:val="1"/>
      <w:numFmt w:val="bullet"/>
      <w:lvlText w:val=""/>
      <w:lvlJc w:val="left"/>
      <w:pPr>
        <w:ind w:left="4320" w:hanging="360"/>
      </w:pPr>
      <w:rPr>
        <w:rFonts w:ascii="Wingdings" w:hAnsi="Wingdings" w:hint="default"/>
      </w:rPr>
    </w:lvl>
    <w:lvl w:ilvl="6" w:tplc="BA9ECF8A">
      <w:start w:val="1"/>
      <w:numFmt w:val="bullet"/>
      <w:lvlText w:val=""/>
      <w:lvlJc w:val="left"/>
      <w:pPr>
        <w:ind w:left="5040" w:hanging="360"/>
      </w:pPr>
      <w:rPr>
        <w:rFonts w:ascii="Symbol" w:hAnsi="Symbol" w:hint="default"/>
      </w:rPr>
    </w:lvl>
    <w:lvl w:ilvl="7" w:tplc="9AC61200">
      <w:start w:val="1"/>
      <w:numFmt w:val="bullet"/>
      <w:lvlText w:val="o"/>
      <w:lvlJc w:val="left"/>
      <w:pPr>
        <w:ind w:left="5760" w:hanging="360"/>
      </w:pPr>
      <w:rPr>
        <w:rFonts w:ascii="Courier New" w:hAnsi="Courier New" w:hint="default"/>
      </w:rPr>
    </w:lvl>
    <w:lvl w:ilvl="8" w:tplc="E746F5BC">
      <w:start w:val="1"/>
      <w:numFmt w:val="bullet"/>
      <w:lvlText w:val=""/>
      <w:lvlJc w:val="left"/>
      <w:pPr>
        <w:ind w:left="6480" w:hanging="360"/>
      </w:pPr>
      <w:rPr>
        <w:rFonts w:ascii="Wingdings" w:hAnsi="Wingdings" w:hint="default"/>
      </w:rPr>
    </w:lvl>
  </w:abstractNum>
  <w:abstractNum w:abstractNumId="26">
    <w:nsid w:val="482622E9"/>
    <w:multiLevelType w:val="hybridMultilevel"/>
    <w:tmpl w:val="ECF0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471504"/>
    <w:multiLevelType w:val="hybridMultilevel"/>
    <w:tmpl w:val="CF0ED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B054506"/>
    <w:multiLevelType w:val="hybridMultilevel"/>
    <w:tmpl w:val="28EEB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C8426C"/>
    <w:multiLevelType w:val="hybridMultilevel"/>
    <w:tmpl w:val="C140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8D2024"/>
    <w:multiLevelType w:val="hybridMultilevel"/>
    <w:tmpl w:val="6D7002D0"/>
    <w:lvl w:ilvl="0" w:tplc="3A4E0CAC">
      <w:start w:val="1"/>
      <w:numFmt w:val="upperRoman"/>
      <w:lvlText w:val="%1."/>
      <w:lvlJc w:val="right"/>
      <w:pPr>
        <w:ind w:left="720" w:hanging="360"/>
      </w:pPr>
    </w:lvl>
    <w:lvl w:ilvl="1" w:tplc="6652B5DA">
      <w:start w:val="1"/>
      <w:numFmt w:val="lowerLetter"/>
      <w:lvlText w:val="%2."/>
      <w:lvlJc w:val="left"/>
      <w:pPr>
        <w:ind w:left="1440" w:hanging="360"/>
      </w:pPr>
    </w:lvl>
    <w:lvl w:ilvl="2" w:tplc="E3A0F324">
      <w:start w:val="1"/>
      <w:numFmt w:val="lowerRoman"/>
      <w:lvlText w:val="%3."/>
      <w:lvlJc w:val="right"/>
      <w:pPr>
        <w:ind w:left="2160" w:hanging="180"/>
      </w:pPr>
    </w:lvl>
    <w:lvl w:ilvl="3" w:tplc="6DC482D4">
      <w:start w:val="1"/>
      <w:numFmt w:val="decimal"/>
      <w:lvlText w:val="%4."/>
      <w:lvlJc w:val="left"/>
      <w:pPr>
        <w:ind w:left="2880" w:hanging="360"/>
      </w:pPr>
    </w:lvl>
    <w:lvl w:ilvl="4" w:tplc="9CF037F4">
      <w:start w:val="1"/>
      <w:numFmt w:val="lowerLetter"/>
      <w:lvlText w:val="%5."/>
      <w:lvlJc w:val="left"/>
      <w:pPr>
        <w:ind w:left="3600" w:hanging="360"/>
      </w:pPr>
    </w:lvl>
    <w:lvl w:ilvl="5" w:tplc="0374D58C">
      <w:start w:val="1"/>
      <w:numFmt w:val="lowerRoman"/>
      <w:lvlText w:val="%6."/>
      <w:lvlJc w:val="right"/>
      <w:pPr>
        <w:ind w:left="4320" w:hanging="180"/>
      </w:pPr>
    </w:lvl>
    <w:lvl w:ilvl="6" w:tplc="F41C9A2E">
      <w:start w:val="1"/>
      <w:numFmt w:val="decimal"/>
      <w:lvlText w:val="%7."/>
      <w:lvlJc w:val="left"/>
      <w:pPr>
        <w:ind w:left="5040" w:hanging="360"/>
      </w:pPr>
    </w:lvl>
    <w:lvl w:ilvl="7" w:tplc="7C8CA61C">
      <w:start w:val="1"/>
      <w:numFmt w:val="lowerLetter"/>
      <w:lvlText w:val="%8."/>
      <w:lvlJc w:val="left"/>
      <w:pPr>
        <w:ind w:left="5760" w:hanging="360"/>
      </w:pPr>
    </w:lvl>
    <w:lvl w:ilvl="8" w:tplc="F4980DDE">
      <w:start w:val="1"/>
      <w:numFmt w:val="lowerRoman"/>
      <w:lvlText w:val="%9."/>
      <w:lvlJc w:val="right"/>
      <w:pPr>
        <w:ind w:left="6480" w:hanging="180"/>
      </w:pPr>
    </w:lvl>
  </w:abstractNum>
  <w:abstractNum w:abstractNumId="31">
    <w:nsid w:val="50935C6E"/>
    <w:multiLevelType w:val="hybridMultilevel"/>
    <w:tmpl w:val="5900E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D36915"/>
    <w:multiLevelType w:val="hybridMultilevel"/>
    <w:tmpl w:val="35823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3E7DEC"/>
    <w:multiLevelType w:val="hybridMultilevel"/>
    <w:tmpl w:val="5A98F92E"/>
    <w:lvl w:ilvl="0" w:tplc="EEA2863E">
      <w:start w:val="1"/>
      <w:numFmt w:val="bullet"/>
      <w:lvlText w:val="-"/>
      <w:lvlJc w:val="left"/>
      <w:pPr>
        <w:ind w:left="720" w:hanging="360"/>
      </w:pPr>
      <w:rPr>
        <w:rFonts w:ascii="Calibri" w:hAnsi="Calibri" w:hint="default"/>
      </w:rPr>
    </w:lvl>
    <w:lvl w:ilvl="1" w:tplc="A3383538">
      <w:start w:val="1"/>
      <w:numFmt w:val="bullet"/>
      <w:lvlText w:val="o"/>
      <w:lvlJc w:val="left"/>
      <w:pPr>
        <w:ind w:left="1440" w:hanging="360"/>
      </w:pPr>
      <w:rPr>
        <w:rFonts w:ascii="Courier New" w:hAnsi="Courier New" w:hint="default"/>
      </w:rPr>
    </w:lvl>
    <w:lvl w:ilvl="2" w:tplc="0A92DED8">
      <w:start w:val="1"/>
      <w:numFmt w:val="bullet"/>
      <w:lvlText w:val=""/>
      <w:lvlJc w:val="left"/>
      <w:pPr>
        <w:ind w:left="2160" w:hanging="360"/>
      </w:pPr>
      <w:rPr>
        <w:rFonts w:ascii="Wingdings" w:hAnsi="Wingdings" w:hint="default"/>
      </w:rPr>
    </w:lvl>
    <w:lvl w:ilvl="3" w:tplc="9F2263B4">
      <w:start w:val="1"/>
      <w:numFmt w:val="bullet"/>
      <w:lvlText w:val=""/>
      <w:lvlJc w:val="left"/>
      <w:pPr>
        <w:ind w:left="2880" w:hanging="360"/>
      </w:pPr>
      <w:rPr>
        <w:rFonts w:ascii="Symbol" w:hAnsi="Symbol" w:hint="default"/>
      </w:rPr>
    </w:lvl>
    <w:lvl w:ilvl="4" w:tplc="867839D8">
      <w:start w:val="1"/>
      <w:numFmt w:val="bullet"/>
      <w:lvlText w:val="o"/>
      <w:lvlJc w:val="left"/>
      <w:pPr>
        <w:ind w:left="3600" w:hanging="360"/>
      </w:pPr>
      <w:rPr>
        <w:rFonts w:ascii="Courier New" w:hAnsi="Courier New" w:hint="default"/>
      </w:rPr>
    </w:lvl>
    <w:lvl w:ilvl="5" w:tplc="64FEBFA8">
      <w:start w:val="1"/>
      <w:numFmt w:val="bullet"/>
      <w:lvlText w:val=""/>
      <w:lvlJc w:val="left"/>
      <w:pPr>
        <w:ind w:left="4320" w:hanging="360"/>
      </w:pPr>
      <w:rPr>
        <w:rFonts w:ascii="Wingdings" w:hAnsi="Wingdings" w:hint="default"/>
      </w:rPr>
    </w:lvl>
    <w:lvl w:ilvl="6" w:tplc="0B9C9D76">
      <w:start w:val="1"/>
      <w:numFmt w:val="bullet"/>
      <w:lvlText w:val=""/>
      <w:lvlJc w:val="left"/>
      <w:pPr>
        <w:ind w:left="5040" w:hanging="360"/>
      </w:pPr>
      <w:rPr>
        <w:rFonts w:ascii="Symbol" w:hAnsi="Symbol" w:hint="default"/>
      </w:rPr>
    </w:lvl>
    <w:lvl w:ilvl="7" w:tplc="50D0D250">
      <w:start w:val="1"/>
      <w:numFmt w:val="bullet"/>
      <w:lvlText w:val="o"/>
      <w:lvlJc w:val="left"/>
      <w:pPr>
        <w:ind w:left="5760" w:hanging="360"/>
      </w:pPr>
      <w:rPr>
        <w:rFonts w:ascii="Courier New" w:hAnsi="Courier New" w:hint="default"/>
      </w:rPr>
    </w:lvl>
    <w:lvl w:ilvl="8" w:tplc="CB7AB554">
      <w:start w:val="1"/>
      <w:numFmt w:val="bullet"/>
      <w:lvlText w:val=""/>
      <w:lvlJc w:val="left"/>
      <w:pPr>
        <w:ind w:left="6480" w:hanging="360"/>
      </w:pPr>
      <w:rPr>
        <w:rFonts w:ascii="Wingdings" w:hAnsi="Wingdings" w:hint="default"/>
      </w:rPr>
    </w:lvl>
  </w:abstractNum>
  <w:abstractNum w:abstractNumId="34">
    <w:nsid w:val="5A8A2DD6"/>
    <w:multiLevelType w:val="hybridMultilevel"/>
    <w:tmpl w:val="44F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12484"/>
    <w:multiLevelType w:val="hybridMultilevel"/>
    <w:tmpl w:val="47BC4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B414A0"/>
    <w:multiLevelType w:val="hybridMultilevel"/>
    <w:tmpl w:val="D0DE4986"/>
    <w:lvl w:ilvl="0" w:tplc="2CD66BE6">
      <w:start w:val="1"/>
      <w:numFmt w:val="upperRoman"/>
      <w:lvlText w:val="%1."/>
      <w:lvlJc w:val="right"/>
      <w:pPr>
        <w:ind w:left="720" w:hanging="360"/>
      </w:pPr>
    </w:lvl>
    <w:lvl w:ilvl="1" w:tplc="D048DFEC">
      <w:start w:val="1"/>
      <w:numFmt w:val="lowerLetter"/>
      <w:lvlText w:val="%2."/>
      <w:lvlJc w:val="left"/>
      <w:pPr>
        <w:ind w:left="1440" w:hanging="360"/>
      </w:pPr>
    </w:lvl>
    <w:lvl w:ilvl="2" w:tplc="252A0A48">
      <w:start w:val="1"/>
      <w:numFmt w:val="lowerRoman"/>
      <w:lvlText w:val="%3."/>
      <w:lvlJc w:val="right"/>
      <w:pPr>
        <w:ind w:left="2160" w:hanging="180"/>
      </w:pPr>
    </w:lvl>
    <w:lvl w:ilvl="3" w:tplc="E6B4365A">
      <w:start w:val="1"/>
      <w:numFmt w:val="decimal"/>
      <w:lvlText w:val="%4."/>
      <w:lvlJc w:val="left"/>
      <w:pPr>
        <w:ind w:left="2880" w:hanging="360"/>
      </w:pPr>
    </w:lvl>
    <w:lvl w:ilvl="4" w:tplc="7CD68B74">
      <w:start w:val="1"/>
      <w:numFmt w:val="lowerLetter"/>
      <w:lvlText w:val="%5."/>
      <w:lvlJc w:val="left"/>
      <w:pPr>
        <w:ind w:left="3600" w:hanging="360"/>
      </w:pPr>
    </w:lvl>
    <w:lvl w:ilvl="5" w:tplc="4B1E4F00">
      <w:start w:val="1"/>
      <w:numFmt w:val="lowerRoman"/>
      <w:lvlText w:val="%6."/>
      <w:lvlJc w:val="right"/>
      <w:pPr>
        <w:ind w:left="4320" w:hanging="180"/>
      </w:pPr>
    </w:lvl>
    <w:lvl w:ilvl="6" w:tplc="0C266E8E">
      <w:start w:val="1"/>
      <w:numFmt w:val="decimal"/>
      <w:lvlText w:val="%7."/>
      <w:lvlJc w:val="left"/>
      <w:pPr>
        <w:ind w:left="5040" w:hanging="360"/>
      </w:pPr>
    </w:lvl>
    <w:lvl w:ilvl="7" w:tplc="C72ED14C">
      <w:start w:val="1"/>
      <w:numFmt w:val="lowerLetter"/>
      <w:lvlText w:val="%8."/>
      <w:lvlJc w:val="left"/>
      <w:pPr>
        <w:ind w:left="5760" w:hanging="360"/>
      </w:pPr>
    </w:lvl>
    <w:lvl w:ilvl="8" w:tplc="F878B7CA">
      <w:start w:val="1"/>
      <w:numFmt w:val="lowerRoman"/>
      <w:lvlText w:val="%9."/>
      <w:lvlJc w:val="right"/>
      <w:pPr>
        <w:ind w:left="6480" w:hanging="180"/>
      </w:pPr>
    </w:lvl>
  </w:abstractNum>
  <w:abstractNum w:abstractNumId="37">
    <w:nsid w:val="65CB68F6"/>
    <w:multiLevelType w:val="hybridMultilevel"/>
    <w:tmpl w:val="023E79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A352CC"/>
    <w:multiLevelType w:val="hybridMultilevel"/>
    <w:tmpl w:val="23C6D6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B506C3"/>
    <w:multiLevelType w:val="hybridMultilevel"/>
    <w:tmpl w:val="1CDEEF68"/>
    <w:lvl w:ilvl="0" w:tplc="1FF20622">
      <w:start w:val="1"/>
      <w:numFmt w:val="bullet"/>
      <w:lvlText w:val=""/>
      <w:lvlJc w:val="left"/>
      <w:pPr>
        <w:ind w:left="720" w:hanging="360"/>
      </w:pPr>
      <w:rPr>
        <w:rFonts w:ascii="Symbol" w:hAnsi="Symbol" w:hint="default"/>
      </w:rPr>
    </w:lvl>
    <w:lvl w:ilvl="1" w:tplc="880831D6">
      <w:start w:val="1"/>
      <w:numFmt w:val="bullet"/>
      <w:lvlText w:val="o"/>
      <w:lvlJc w:val="left"/>
      <w:pPr>
        <w:ind w:left="1440" w:hanging="360"/>
      </w:pPr>
      <w:rPr>
        <w:rFonts w:ascii="Courier New" w:hAnsi="Courier New" w:hint="default"/>
      </w:rPr>
    </w:lvl>
    <w:lvl w:ilvl="2" w:tplc="45869EA6">
      <w:start w:val="1"/>
      <w:numFmt w:val="bullet"/>
      <w:lvlText w:val=""/>
      <w:lvlJc w:val="left"/>
      <w:pPr>
        <w:ind w:left="2160" w:hanging="360"/>
      </w:pPr>
      <w:rPr>
        <w:rFonts w:ascii="Wingdings" w:hAnsi="Wingdings" w:hint="default"/>
      </w:rPr>
    </w:lvl>
    <w:lvl w:ilvl="3" w:tplc="C3E251B2">
      <w:start w:val="1"/>
      <w:numFmt w:val="bullet"/>
      <w:lvlText w:val=""/>
      <w:lvlJc w:val="left"/>
      <w:pPr>
        <w:ind w:left="2880" w:hanging="360"/>
      </w:pPr>
      <w:rPr>
        <w:rFonts w:ascii="Symbol" w:hAnsi="Symbol" w:hint="default"/>
      </w:rPr>
    </w:lvl>
    <w:lvl w:ilvl="4" w:tplc="70726874">
      <w:start w:val="1"/>
      <w:numFmt w:val="bullet"/>
      <w:lvlText w:val="o"/>
      <w:lvlJc w:val="left"/>
      <w:pPr>
        <w:ind w:left="3600" w:hanging="360"/>
      </w:pPr>
      <w:rPr>
        <w:rFonts w:ascii="Courier New" w:hAnsi="Courier New" w:hint="default"/>
      </w:rPr>
    </w:lvl>
    <w:lvl w:ilvl="5" w:tplc="C5CA8CF6">
      <w:start w:val="1"/>
      <w:numFmt w:val="bullet"/>
      <w:lvlText w:val=""/>
      <w:lvlJc w:val="left"/>
      <w:pPr>
        <w:ind w:left="4320" w:hanging="360"/>
      </w:pPr>
      <w:rPr>
        <w:rFonts w:ascii="Wingdings" w:hAnsi="Wingdings" w:hint="default"/>
      </w:rPr>
    </w:lvl>
    <w:lvl w:ilvl="6" w:tplc="3B14BAEA">
      <w:start w:val="1"/>
      <w:numFmt w:val="bullet"/>
      <w:lvlText w:val=""/>
      <w:lvlJc w:val="left"/>
      <w:pPr>
        <w:ind w:left="5040" w:hanging="360"/>
      </w:pPr>
      <w:rPr>
        <w:rFonts w:ascii="Symbol" w:hAnsi="Symbol" w:hint="default"/>
      </w:rPr>
    </w:lvl>
    <w:lvl w:ilvl="7" w:tplc="4644261C">
      <w:start w:val="1"/>
      <w:numFmt w:val="bullet"/>
      <w:lvlText w:val="o"/>
      <w:lvlJc w:val="left"/>
      <w:pPr>
        <w:ind w:left="5760" w:hanging="360"/>
      </w:pPr>
      <w:rPr>
        <w:rFonts w:ascii="Courier New" w:hAnsi="Courier New" w:hint="default"/>
      </w:rPr>
    </w:lvl>
    <w:lvl w:ilvl="8" w:tplc="570C0284">
      <w:start w:val="1"/>
      <w:numFmt w:val="bullet"/>
      <w:lvlText w:val=""/>
      <w:lvlJc w:val="left"/>
      <w:pPr>
        <w:ind w:left="6480" w:hanging="360"/>
      </w:pPr>
      <w:rPr>
        <w:rFonts w:ascii="Wingdings" w:hAnsi="Wingdings" w:hint="default"/>
      </w:rPr>
    </w:lvl>
  </w:abstractNum>
  <w:abstractNum w:abstractNumId="40">
    <w:nsid w:val="6AA765F9"/>
    <w:multiLevelType w:val="hybridMultilevel"/>
    <w:tmpl w:val="B57E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FD65E0"/>
    <w:multiLevelType w:val="hybridMultilevel"/>
    <w:tmpl w:val="2D24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A0657E"/>
    <w:multiLevelType w:val="hybridMultilevel"/>
    <w:tmpl w:val="9A5E81F4"/>
    <w:lvl w:ilvl="0" w:tplc="E110C300">
      <w:start w:val="1"/>
      <w:numFmt w:val="bullet"/>
      <w:lvlText w:val="·"/>
      <w:lvlJc w:val="left"/>
      <w:pPr>
        <w:ind w:left="720" w:hanging="360"/>
      </w:pPr>
      <w:rPr>
        <w:rFonts w:ascii="Symbol" w:hAnsi="Symbol" w:hint="default"/>
      </w:rPr>
    </w:lvl>
    <w:lvl w:ilvl="1" w:tplc="8AD8F936">
      <w:start w:val="1"/>
      <w:numFmt w:val="bullet"/>
      <w:lvlText w:val="o"/>
      <w:lvlJc w:val="left"/>
      <w:pPr>
        <w:ind w:left="1440" w:hanging="360"/>
      </w:pPr>
      <w:rPr>
        <w:rFonts w:ascii="Courier New" w:hAnsi="Courier New" w:hint="default"/>
      </w:rPr>
    </w:lvl>
    <w:lvl w:ilvl="2" w:tplc="4698BA6C">
      <w:start w:val="1"/>
      <w:numFmt w:val="bullet"/>
      <w:lvlText w:val=""/>
      <w:lvlJc w:val="left"/>
      <w:pPr>
        <w:ind w:left="2160" w:hanging="360"/>
      </w:pPr>
      <w:rPr>
        <w:rFonts w:ascii="Wingdings" w:hAnsi="Wingdings" w:hint="default"/>
      </w:rPr>
    </w:lvl>
    <w:lvl w:ilvl="3" w:tplc="59BE2662">
      <w:start w:val="1"/>
      <w:numFmt w:val="bullet"/>
      <w:lvlText w:val=""/>
      <w:lvlJc w:val="left"/>
      <w:pPr>
        <w:ind w:left="2880" w:hanging="360"/>
      </w:pPr>
      <w:rPr>
        <w:rFonts w:ascii="Symbol" w:hAnsi="Symbol" w:hint="default"/>
      </w:rPr>
    </w:lvl>
    <w:lvl w:ilvl="4" w:tplc="E034DD70">
      <w:start w:val="1"/>
      <w:numFmt w:val="bullet"/>
      <w:lvlText w:val="o"/>
      <w:lvlJc w:val="left"/>
      <w:pPr>
        <w:ind w:left="3600" w:hanging="360"/>
      </w:pPr>
      <w:rPr>
        <w:rFonts w:ascii="Courier New" w:hAnsi="Courier New" w:hint="default"/>
      </w:rPr>
    </w:lvl>
    <w:lvl w:ilvl="5" w:tplc="C7D27468">
      <w:start w:val="1"/>
      <w:numFmt w:val="bullet"/>
      <w:lvlText w:val=""/>
      <w:lvlJc w:val="left"/>
      <w:pPr>
        <w:ind w:left="4320" w:hanging="360"/>
      </w:pPr>
      <w:rPr>
        <w:rFonts w:ascii="Wingdings" w:hAnsi="Wingdings" w:hint="default"/>
      </w:rPr>
    </w:lvl>
    <w:lvl w:ilvl="6" w:tplc="3B6AB8D0">
      <w:start w:val="1"/>
      <w:numFmt w:val="bullet"/>
      <w:lvlText w:val=""/>
      <w:lvlJc w:val="left"/>
      <w:pPr>
        <w:ind w:left="5040" w:hanging="360"/>
      </w:pPr>
      <w:rPr>
        <w:rFonts w:ascii="Symbol" w:hAnsi="Symbol" w:hint="default"/>
      </w:rPr>
    </w:lvl>
    <w:lvl w:ilvl="7" w:tplc="A988382E">
      <w:start w:val="1"/>
      <w:numFmt w:val="bullet"/>
      <w:lvlText w:val="o"/>
      <w:lvlJc w:val="left"/>
      <w:pPr>
        <w:ind w:left="5760" w:hanging="360"/>
      </w:pPr>
      <w:rPr>
        <w:rFonts w:ascii="Courier New" w:hAnsi="Courier New" w:hint="default"/>
      </w:rPr>
    </w:lvl>
    <w:lvl w:ilvl="8" w:tplc="8F16A12A">
      <w:start w:val="1"/>
      <w:numFmt w:val="bullet"/>
      <w:lvlText w:val=""/>
      <w:lvlJc w:val="left"/>
      <w:pPr>
        <w:ind w:left="6480" w:hanging="360"/>
      </w:pPr>
      <w:rPr>
        <w:rFonts w:ascii="Wingdings" w:hAnsi="Wingdings" w:hint="default"/>
      </w:rPr>
    </w:lvl>
  </w:abstractNum>
  <w:abstractNum w:abstractNumId="43">
    <w:nsid w:val="6EA8680C"/>
    <w:multiLevelType w:val="hybridMultilevel"/>
    <w:tmpl w:val="BF3299E2"/>
    <w:lvl w:ilvl="0" w:tplc="0CA69F4A">
      <w:start w:val="1"/>
      <w:numFmt w:val="bullet"/>
      <w:lvlText w:val="·"/>
      <w:lvlJc w:val="left"/>
      <w:pPr>
        <w:ind w:left="720" w:hanging="360"/>
      </w:pPr>
      <w:rPr>
        <w:rFonts w:ascii="Symbol" w:hAnsi="Symbol" w:hint="default"/>
      </w:rPr>
    </w:lvl>
    <w:lvl w:ilvl="1" w:tplc="42866BBC">
      <w:start w:val="1"/>
      <w:numFmt w:val="bullet"/>
      <w:lvlText w:val="o"/>
      <w:lvlJc w:val="left"/>
      <w:pPr>
        <w:ind w:left="1440" w:hanging="360"/>
      </w:pPr>
      <w:rPr>
        <w:rFonts w:ascii="Courier New" w:hAnsi="Courier New" w:hint="default"/>
      </w:rPr>
    </w:lvl>
    <w:lvl w:ilvl="2" w:tplc="A30A4AFE">
      <w:start w:val="1"/>
      <w:numFmt w:val="bullet"/>
      <w:lvlText w:val=""/>
      <w:lvlJc w:val="left"/>
      <w:pPr>
        <w:ind w:left="2160" w:hanging="360"/>
      </w:pPr>
      <w:rPr>
        <w:rFonts w:ascii="Wingdings" w:hAnsi="Wingdings" w:hint="default"/>
      </w:rPr>
    </w:lvl>
    <w:lvl w:ilvl="3" w:tplc="62245FBE">
      <w:start w:val="1"/>
      <w:numFmt w:val="bullet"/>
      <w:lvlText w:val=""/>
      <w:lvlJc w:val="left"/>
      <w:pPr>
        <w:ind w:left="2880" w:hanging="360"/>
      </w:pPr>
      <w:rPr>
        <w:rFonts w:ascii="Symbol" w:hAnsi="Symbol" w:hint="default"/>
      </w:rPr>
    </w:lvl>
    <w:lvl w:ilvl="4" w:tplc="8A0800FC">
      <w:start w:val="1"/>
      <w:numFmt w:val="bullet"/>
      <w:lvlText w:val="o"/>
      <w:lvlJc w:val="left"/>
      <w:pPr>
        <w:ind w:left="3600" w:hanging="360"/>
      </w:pPr>
      <w:rPr>
        <w:rFonts w:ascii="Courier New" w:hAnsi="Courier New" w:hint="default"/>
      </w:rPr>
    </w:lvl>
    <w:lvl w:ilvl="5" w:tplc="1166E1B8">
      <w:start w:val="1"/>
      <w:numFmt w:val="bullet"/>
      <w:lvlText w:val=""/>
      <w:lvlJc w:val="left"/>
      <w:pPr>
        <w:ind w:left="4320" w:hanging="360"/>
      </w:pPr>
      <w:rPr>
        <w:rFonts w:ascii="Wingdings" w:hAnsi="Wingdings" w:hint="default"/>
      </w:rPr>
    </w:lvl>
    <w:lvl w:ilvl="6" w:tplc="EFF8A442">
      <w:start w:val="1"/>
      <w:numFmt w:val="bullet"/>
      <w:lvlText w:val=""/>
      <w:lvlJc w:val="left"/>
      <w:pPr>
        <w:ind w:left="5040" w:hanging="360"/>
      </w:pPr>
      <w:rPr>
        <w:rFonts w:ascii="Symbol" w:hAnsi="Symbol" w:hint="default"/>
      </w:rPr>
    </w:lvl>
    <w:lvl w:ilvl="7" w:tplc="DFEE612E">
      <w:start w:val="1"/>
      <w:numFmt w:val="bullet"/>
      <w:lvlText w:val="o"/>
      <w:lvlJc w:val="left"/>
      <w:pPr>
        <w:ind w:left="5760" w:hanging="360"/>
      </w:pPr>
      <w:rPr>
        <w:rFonts w:ascii="Courier New" w:hAnsi="Courier New" w:hint="default"/>
      </w:rPr>
    </w:lvl>
    <w:lvl w:ilvl="8" w:tplc="7B2A9CD2">
      <w:start w:val="1"/>
      <w:numFmt w:val="bullet"/>
      <w:lvlText w:val=""/>
      <w:lvlJc w:val="left"/>
      <w:pPr>
        <w:ind w:left="6480" w:hanging="360"/>
      </w:pPr>
      <w:rPr>
        <w:rFonts w:ascii="Wingdings" w:hAnsi="Wingdings" w:hint="default"/>
      </w:rPr>
    </w:lvl>
  </w:abstractNum>
  <w:abstractNum w:abstractNumId="44">
    <w:nsid w:val="6EE52526"/>
    <w:multiLevelType w:val="hybridMultilevel"/>
    <w:tmpl w:val="C44E67B0"/>
    <w:lvl w:ilvl="0" w:tplc="481E2980">
      <w:start w:val="1"/>
      <w:numFmt w:val="decimal"/>
      <w:lvlText w:val="%1."/>
      <w:lvlJc w:val="left"/>
      <w:pPr>
        <w:ind w:left="720" w:hanging="360"/>
      </w:pPr>
    </w:lvl>
    <w:lvl w:ilvl="1" w:tplc="72C2082E">
      <w:start w:val="1"/>
      <w:numFmt w:val="lowerLetter"/>
      <w:lvlText w:val="%2."/>
      <w:lvlJc w:val="left"/>
      <w:pPr>
        <w:ind w:left="1440" w:hanging="360"/>
      </w:pPr>
    </w:lvl>
    <w:lvl w:ilvl="2" w:tplc="343429BC">
      <w:start w:val="1"/>
      <w:numFmt w:val="lowerRoman"/>
      <w:lvlText w:val="%3."/>
      <w:lvlJc w:val="right"/>
      <w:pPr>
        <w:ind w:left="2160" w:hanging="180"/>
      </w:pPr>
    </w:lvl>
    <w:lvl w:ilvl="3" w:tplc="7370E968">
      <w:start w:val="1"/>
      <w:numFmt w:val="decimal"/>
      <w:lvlText w:val="%4."/>
      <w:lvlJc w:val="left"/>
      <w:pPr>
        <w:ind w:left="2880" w:hanging="360"/>
      </w:pPr>
    </w:lvl>
    <w:lvl w:ilvl="4" w:tplc="DA708164">
      <w:start w:val="1"/>
      <w:numFmt w:val="lowerLetter"/>
      <w:lvlText w:val="%5."/>
      <w:lvlJc w:val="left"/>
      <w:pPr>
        <w:ind w:left="3600" w:hanging="360"/>
      </w:pPr>
    </w:lvl>
    <w:lvl w:ilvl="5" w:tplc="3F8C48AA">
      <w:start w:val="1"/>
      <w:numFmt w:val="lowerRoman"/>
      <w:lvlText w:val="%6."/>
      <w:lvlJc w:val="right"/>
      <w:pPr>
        <w:ind w:left="4320" w:hanging="180"/>
      </w:pPr>
    </w:lvl>
    <w:lvl w:ilvl="6" w:tplc="1318BCCA">
      <w:start w:val="1"/>
      <w:numFmt w:val="decimal"/>
      <w:lvlText w:val="%7."/>
      <w:lvlJc w:val="left"/>
      <w:pPr>
        <w:ind w:left="5040" w:hanging="360"/>
      </w:pPr>
    </w:lvl>
    <w:lvl w:ilvl="7" w:tplc="3774C3AA">
      <w:start w:val="1"/>
      <w:numFmt w:val="lowerLetter"/>
      <w:lvlText w:val="%8."/>
      <w:lvlJc w:val="left"/>
      <w:pPr>
        <w:ind w:left="5760" w:hanging="360"/>
      </w:pPr>
    </w:lvl>
    <w:lvl w:ilvl="8" w:tplc="C4E4FE48">
      <w:start w:val="1"/>
      <w:numFmt w:val="lowerRoman"/>
      <w:lvlText w:val="%9."/>
      <w:lvlJc w:val="right"/>
      <w:pPr>
        <w:ind w:left="6480" w:hanging="180"/>
      </w:pPr>
    </w:lvl>
  </w:abstractNum>
  <w:abstractNum w:abstractNumId="45">
    <w:nsid w:val="6F9D2FBA"/>
    <w:multiLevelType w:val="hybridMultilevel"/>
    <w:tmpl w:val="3956F81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0A236F5"/>
    <w:multiLevelType w:val="hybridMultilevel"/>
    <w:tmpl w:val="12721D92"/>
    <w:lvl w:ilvl="0" w:tplc="ABF674FC">
      <w:start w:val="1"/>
      <w:numFmt w:val="decimal"/>
      <w:lvlText w:val="%1."/>
      <w:lvlJc w:val="left"/>
      <w:pPr>
        <w:ind w:left="720" w:hanging="360"/>
      </w:pPr>
    </w:lvl>
    <w:lvl w:ilvl="1" w:tplc="789A0D98">
      <w:start w:val="1"/>
      <w:numFmt w:val="lowerLetter"/>
      <w:lvlText w:val="%2."/>
      <w:lvlJc w:val="left"/>
      <w:pPr>
        <w:ind w:left="1440" w:hanging="360"/>
      </w:pPr>
    </w:lvl>
    <w:lvl w:ilvl="2" w:tplc="F732D554">
      <w:start w:val="1"/>
      <w:numFmt w:val="lowerRoman"/>
      <w:lvlText w:val="%3."/>
      <w:lvlJc w:val="right"/>
      <w:pPr>
        <w:ind w:left="2160" w:hanging="180"/>
      </w:pPr>
    </w:lvl>
    <w:lvl w:ilvl="3" w:tplc="AC549430">
      <w:start w:val="1"/>
      <w:numFmt w:val="decimal"/>
      <w:lvlText w:val="%4."/>
      <w:lvlJc w:val="left"/>
      <w:pPr>
        <w:ind w:left="2880" w:hanging="360"/>
      </w:pPr>
    </w:lvl>
    <w:lvl w:ilvl="4" w:tplc="9E34E22A">
      <w:start w:val="1"/>
      <w:numFmt w:val="lowerLetter"/>
      <w:lvlText w:val="%5."/>
      <w:lvlJc w:val="left"/>
      <w:pPr>
        <w:ind w:left="3600" w:hanging="360"/>
      </w:pPr>
    </w:lvl>
    <w:lvl w:ilvl="5" w:tplc="1A9C3582">
      <w:start w:val="1"/>
      <w:numFmt w:val="lowerRoman"/>
      <w:lvlText w:val="%6."/>
      <w:lvlJc w:val="right"/>
      <w:pPr>
        <w:ind w:left="4320" w:hanging="180"/>
      </w:pPr>
    </w:lvl>
    <w:lvl w:ilvl="6" w:tplc="1FFA3F74">
      <w:start w:val="1"/>
      <w:numFmt w:val="decimal"/>
      <w:lvlText w:val="%7."/>
      <w:lvlJc w:val="left"/>
      <w:pPr>
        <w:ind w:left="5040" w:hanging="360"/>
      </w:pPr>
    </w:lvl>
    <w:lvl w:ilvl="7" w:tplc="C4BC0F66">
      <w:start w:val="1"/>
      <w:numFmt w:val="lowerLetter"/>
      <w:lvlText w:val="%8."/>
      <w:lvlJc w:val="left"/>
      <w:pPr>
        <w:ind w:left="5760" w:hanging="360"/>
      </w:pPr>
    </w:lvl>
    <w:lvl w:ilvl="8" w:tplc="0B5071F2">
      <w:start w:val="1"/>
      <w:numFmt w:val="lowerRoman"/>
      <w:lvlText w:val="%9."/>
      <w:lvlJc w:val="right"/>
      <w:pPr>
        <w:ind w:left="6480" w:hanging="180"/>
      </w:pPr>
    </w:lvl>
  </w:abstractNum>
  <w:abstractNum w:abstractNumId="47">
    <w:nsid w:val="736E2241"/>
    <w:multiLevelType w:val="hybridMultilevel"/>
    <w:tmpl w:val="A84C125C"/>
    <w:lvl w:ilvl="0" w:tplc="CA7CABBA">
      <w:start w:val="1"/>
      <w:numFmt w:val="bullet"/>
      <w:lvlText w:val="-"/>
      <w:lvlJc w:val="left"/>
      <w:pPr>
        <w:ind w:left="720" w:hanging="360"/>
      </w:pPr>
      <w:rPr>
        <w:rFonts w:ascii="Calibri" w:hAnsi="Calibri" w:hint="default"/>
      </w:rPr>
    </w:lvl>
    <w:lvl w:ilvl="1" w:tplc="76FAD182">
      <w:start w:val="1"/>
      <w:numFmt w:val="bullet"/>
      <w:lvlText w:val="o"/>
      <w:lvlJc w:val="left"/>
      <w:pPr>
        <w:ind w:left="1440" w:hanging="360"/>
      </w:pPr>
      <w:rPr>
        <w:rFonts w:ascii="Courier New" w:hAnsi="Courier New" w:hint="default"/>
      </w:rPr>
    </w:lvl>
    <w:lvl w:ilvl="2" w:tplc="EB3E5D6E">
      <w:start w:val="1"/>
      <w:numFmt w:val="bullet"/>
      <w:lvlText w:val=""/>
      <w:lvlJc w:val="left"/>
      <w:pPr>
        <w:ind w:left="2160" w:hanging="360"/>
      </w:pPr>
      <w:rPr>
        <w:rFonts w:ascii="Wingdings" w:hAnsi="Wingdings" w:hint="default"/>
      </w:rPr>
    </w:lvl>
    <w:lvl w:ilvl="3" w:tplc="A9C67F60">
      <w:start w:val="1"/>
      <w:numFmt w:val="bullet"/>
      <w:lvlText w:val=""/>
      <w:lvlJc w:val="left"/>
      <w:pPr>
        <w:ind w:left="2880" w:hanging="360"/>
      </w:pPr>
      <w:rPr>
        <w:rFonts w:ascii="Symbol" w:hAnsi="Symbol" w:hint="default"/>
      </w:rPr>
    </w:lvl>
    <w:lvl w:ilvl="4" w:tplc="EB7C8D2C">
      <w:start w:val="1"/>
      <w:numFmt w:val="bullet"/>
      <w:lvlText w:val="o"/>
      <w:lvlJc w:val="left"/>
      <w:pPr>
        <w:ind w:left="3600" w:hanging="360"/>
      </w:pPr>
      <w:rPr>
        <w:rFonts w:ascii="Courier New" w:hAnsi="Courier New" w:hint="default"/>
      </w:rPr>
    </w:lvl>
    <w:lvl w:ilvl="5" w:tplc="6F3E05CE">
      <w:start w:val="1"/>
      <w:numFmt w:val="bullet"/>
      <w:lvlText w:val=""/>
      <w:lvlJc w:val="left"/>
      <w:pPr>
        <w:ind w:left="4320" w:hanging="360"/>
      </w:pPr>
      <w:rPr>
        <w:rFonts w:ascii="Wingdings" w:hAnsi="Wingdings" w:hint="default"/>
      </w:rPr>
    </w:lvl>
    <w:lvl w:ilvl="6" w:tplc="33C2161A">
      <w:start w:val="1"/>
      <w:numFmt w:val="bullet"/>
      <w:lvlText w:val=""/>
      <w:lvlJc w:val="left"/>
      <w:pPr>
        <w:ind w:left="5040" w:hanging="360"/>
      </w:pPr>
      <w:rPr>
        <w:rFonts w:ascii="Symbol" w:hAnsi="Symbol" w:hint="default"/>
      </w:rPr>
    </w:lvl>
    <w:lvl w:ilvl="7" w:tplc="4A6A4116">
      <w:start w:val="1"/>
      <w:numFmt w:val="bullet"/>
      <w:lvlText w:val="o"/>
      <w:lvlJc w:val="left"/>
      <w:pPr>
        <w:ind w:left="5760" w:hanging="360"/>
      </w:pPr>
      <w:rPr>
        <w:rFonts w:ascii="Courier New" w:hAnsi="Courier New" w:hint="default"/>
      </w:rPr>
    </w:lvl>
    <w:lvl w:ilvl="8" w:tplc="496AFA34">
      <w:start w:val="1"/>
      <w:numFmt w:val="bullet"/>
      <w:lvlText w:val=""/>
      <w:lvlJc w:val="left"/>
      <w:pPr>
        <w:ind w:left="6480" w:hanging="360"/>
      </w:pPr>
      <w:rPr>
        <w:rFonts w:ascii="Wingdings" w:hAnsi="Wingdings" w:hint="default"/>
      </w:rPr>
    </w:lvl>
  </w:abstractNum>
  <w:abstractNum w:abstractNumId="48">
    <w:nsid w:val="790B79F2"/>
    <w:multiLevelType w:val="hybridMultilevel"/>
    <w:tmpl w:val="0EE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4C7BDE"/>
    <w:multiLevelType w:val="hybridMultilevel"/>
    <w:tmpl w:val="9E5EF718"/>
    <w:lvl w:ilvl="0" w:tplc="0352A314">
      <w:start w:val="1"/>
      <w:numFmt w:val="bullet"/>
      <w:lvlText w:val=""/>
      <w:lvlJc w:val="left"/>
      <w:pPr>
        <w:ind w:left="720" w:hanging="360"/>
      </w:pPr>
      <w:rPr>
        <w:rFonts w:ascii="Symbol" w:hAnsi="Symbol" w:hint="default"/>
      </w:rPr>
    </w:lvl>
    <w:lvl w:ilvl="1" w:tplc="BBBA401E">
      <w:start w:val="1"/>
      <w:numFmt w:val="bullet"/>
      <w:lvlText w:val="o"/>
      <w:lvlJc w:val="left"/>
      <w:pPr>
        <w:ind w:left="1440" w:hanging="360"/>
      </w:pPr>
      <w:rPr>
        <w:rFonts w:ascii="Courier New" w:hAnsi="Courier New" w:hint="default"/>
      </w:rPr>
    </w:lvl>
    <w:lvl w:ilvl="2" w:tplc="31387D4A">
      <w:start w:val="1"/>
      <w:numFmt w:val="bullet"/>
      <w:lvlText w:val=""/>
      <w:lvlJc w:val="left"/>
      <w:pPr>
        <w:ind w:left="2160" w:hanging="360"/>
      </w:pPr>
      <w:rPr>
        <w:rFonts w:ascii="Wingdings" w:hAnsi="Wingdings" w:hint="default"/>
      </w:rPr>
    </w:lvl>
    <w:lvl w:ilvl="3" w:tplc="215ABE58">
      <w:start w:val="1"/>
      <w:numFmt w:val="bullet"/>
      <w:lvlText w:val=""/>
      <w:lvlJc w:val="left"/>
      <w:pPr>
        <w:ind w:left="2880" w:hanging="360"/>
      </w:pPr>
      <w:rPr>
        <w:rFonts w:ascii="Symbol" w:hAnsi="Symbol" w:hint="default"/>
      </w:rPr>
    </w:lvl>
    <w:lvl w:ilvl="4" w:tplc="B39010CE">
      <w:start w:val="1"/>
      <w:numFmt w:val="bullet"/>
      <w:lvlText w:val="o"/>
      <w:lvlJc w:val="left"/>
      <w:pPr>
        <w:ind w:left="3600" w:hanging="360"/>
      </w:pPr>
      <w:rPr>
        <w:rFonts w:ascii="Courier New" w:hAnsi="Courier New" w:hint="default"/>
      </w:rPr>
    </w:lvl>
    <w:lvl w:ilvl="5" w:tplc="00121A9E">
      <w:start w:val="1"/>
      <w:numFmt w:val="bullet"/>
      <w:lvlText w:val=""/>
      <w:lvlJc w:val="left"/>
      <w:pPr>
        <w:ind w:left="4320" w:hanging="360"/>
      </w:pPr>
      <w:rPr>
        <w:rFonts w:ascii="Wingdings" w:hAnsi="Wingdings" w:hint="default"/>
      </w:rPr>
    </w:lvl>
    <w:lvl w:ilvl="6" w:tplc="840C696E">
      <w:start w:val="1"/>
      <w:numFmt w:val="bullet"/>
      <w:lvlText w:val=""/>
      <w:lvlJc w:val="left"/>
      <w:pPr>
        <w:ind w:left="5040" w:hanging="360"/>
      </w:pPr>
      <w:rPr>
        <w:rFonts w:ascii="Symbol" w:hAnsi="Symbol" w:hint="default"/>
      </w:rPr>
    </w:lvl>
    <w:lvl w:ilvl="7" w:tplc="1842E4B4">
      <w:start w:val="1"/>
      <w:numFmt w:val="bullet"/>
      <w:lvlText w:val="o"/>
      <w:lvlJc w:val="left"/>
      <w:pPr>
        <w:ind w:left="5760" w:hanging="360"/>
      </w:pPr>
      <w:rPr>
        <w:rFonts w:ascii="Courier New" w:hAnsi="Courier New" w:hint="default"/>
      </w:rPr>
    </w:lvl>
    <w:lvl w:ilvl="8" w:tplc="5ACA4A58">
      <w:start w:val="1"/>
      <w:numFmt w:val="bullet"/>
      <w:lvlText w:val=""/>
      <w:lvlJc w:val="left"/>
      <w:pPr>
        <w:ind w:left="6480" w:hanging="360"/>
      </w:pPr>
      <w:rPr>
        <w:rFonts w:ascii="Wingdings" w:hAnsi="Wingdings" w:hint="default"/>
      </w:rPr>
    </w:lvl>
  </w:abstractNum>
  <w:num w:numId="1">
    <w:abstractNumId w:val="2"/>
  </w:num>
  <w:num w:numId="2">
    <w:abstractNumId w:val="43"/>
  </w:num>
  <w:num w:numId="3">
    <w:abstractNumId w:val="33"/>
  </w:num>
  <w:num w:numId="4">
    <w:abstractNumId w:val="47"/>
  </w:num>
  <w:num w:numId="5">
    <w:abstractNumId w:val="5"/>
  </w:num>
  <w:num w:numId="6">
    <w:abstractNumId w:val="21"/>
  </w:num>
  <w:num w:numId="7">
    <w:abstractNumId w:val="10"/>
  </w:num>
  <w:num w:numId="8">
    <w:abstractNumId w:val="46"/>
  </w:num>
  <w:num w:numId="9">
    <w:abstractNumId w:val="42"/>
  </w:num>
  <w:num w:numId="10">
    <w:abstractNumId w:val="22"/>
  </w:num>
  <w:num w:numId="11">
    <w:abstractNumId w:val="36"/>
  </w:num>
  <w:num w:numId="12">
    <w:abstractNumId w:val="20"/>
  </w:num>
  <w:num w:numId="13">
    <w:abstractNumId w:val="1"/>
  </w:num>
  <w:num w:numId="14">
    <w:abstractNumId w:val="30"/>
  </w:num>
  <w:num w:numId="15">
    <w:abstractNumId w:val="15"/>
  </w:num>
  <w:num w:numId="16">
    <w:abstractNumId w:val="17"/>
  </w:num>
  <w:num w:numId="17">
    <w:abstractNumId w:val="16"/>
  </w:num>
  <w:num w:numId="18">
    <w:abstractNumId w:val="12"/>
  </w:num>
  <w:num w:numId="19">
    <w:abstractNumId w:val="44"/>
  </w:num>
  <w:num w:numId="20">
    <w:abstractNumId w:val="39"/>
  </w:num>
  <w:num w:numId="21">
    <w:abstractNumId w:val="49"/>
  </w:num>
  <w:num w:numId="22">
    <w:abstractNumId w:val="25"/>
  </w:num>
  <w:num w:numId="23">
    <w:abstractNumId w:val="0"/>
  </w:num>
  <w:num w:numId="24">
    <w:abstractNumId w:val="14"/>
  </w:num>
  <w:num w:numId="25">
    <w:abstractNumId w:val="35"/>
  </w:num>
  <w:num w:numId="26">
    <w:abstractNumId w:val="18"/>
  </w:num>
  <w:num w:numId="27">
    <w:abstractNumId w:val="11"/>
  </w:num>
  <w:num w:numId="28">
    <w:abstractNumId w:val="23"/>
  </w:num>
  <w:num w:numId="29">
    <w:abstractNumId w:val="26"/>
  </w:num>
  <w:num w:numId="30">
    <w:abstractNumId w:val="8"/>
  </w:num>
  <w:num w:numId="31">
    <w:abstractNumId w:val="28"/>
  </w:num>
  <w:num w:numId="32">
    <w:abstractNumId w:val="7"/>
  </w:num>
  <w:num w:numId="33">
    <w:abstractNumId w:val="13"/>
  </w:num>
  <w:num w:numId="34">
    <w:abstractNumId w:val="31"/>
  </w:num>
  <w:num w:numId="35">
    <w:abstractNumId w:val="9"/>
  </w:num>
  <w:num w:numId="36">
    <w:abstractNumId w:val="29"/>
  </w:num>
  <w:num w:numId="37">
    <w:abstractNumId w:val="48"/>
  </w:num>
  <w:num w:numId="38">
    <w:abstractNumId w:val="3"/>
  </w:num>
  <w:num w:numId="39">
    <w:abstractNumId w:val="32"/>
  </w:num>
  <w:num w:numId="40">
    <w:abstractNumId w:val="27"/>
  </w:num>
  <w:num w:numId="41">
    <w:abstractNumId w:val="34"/>
  </w:num>
  <w:num w:numId="42">
    <w:abstractNumId w:val="40"/>
  </w:num>
  <w:num w:numId="43">
    <w:abstractNumId w:val="6"/>
  </w:num>
  <w:num w:numId="44">
    <w:abstractNumId w:val="38"/>
  </w:num>
  <w:num w:numId="45">
    <w:abstractNumId w:val="41"/>
  </w:num>
  <w:num w:numId="46">
    <w:abstractNumId w:val="24"/>
  </w:num>
  <w:num w:numId="47">
    <w:abstractNumId w:val="37"/>
  </w:num>
  <w:num w:numId="48">
    <w:abstractNumId w:val="19"/>
  </w:num>
  <w:num w:numId="49">
    <w:abstractNumId w:val="45"/>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7272"/>
    <w:rsid w:val="0005263C"/>
    <w:rsid w:val="000605AD"/>
    <w:rsid w:val="00070273"/>
    <w:rsid w:val="000E7D3D"/>
    <w:rsid w:val="000F009C"/>
    <w:rsid w:val="001113B7"/>
    <w:rsid w:val="00163160"/>
    <w:rsid w:val="0017471F"/>
    <w:rsid w:val="00175BBD"/>
    <w:rsid w:val="0019103B"/>
    <w:rsid w:val="0025159A"/>
    <w:rsid w:val="00254080"/>
    <w:rsid w:val="002904AA"/>
    <w:rsid w:val="0029794F"/>
    <w:rsid w:val="002B0172"/>
    <w:rsid w:val="002E2D22"/>
    <w:rsid w:val="002F3364"/>
    <w:rsid w:val="00315005"/>
    <w:rsid w:val="003237B1"/>
    <w:rsid w:val="0033009D"/>
    <w:rsid w:val="00361BDA"/>
    <w:rsid w:val="00361F9A"/>
    <w:rsid w:val="003A4BE7"/>
    <w:rsid w:val="003B6702"/>
    <w:rsid w:val="003B793D"/>
    <w:rsid w:val="003E43A4"/>
    <w:rsid w:val="003F1F96"/>
    <w:rsid w:val="0041056C"/>
    <w:rsid w:val="0041114B"/>
    <w:rsid w:val="004227C7"/>
    <w:rsid w:val="00423509"/>
    <w:rsid w:val="00431DBC"/>
    <w:rsid w:val="00433A89"/>
    <w:rsid w:val="00454B2A"/>
    <w:rsid w:val="00486723"/>
    <w:rsid w:val="00492E83"/>
    <w:rsid w:val="004B4BA3"/>
    <w:rsid w:val="00502AA0"/>
    <w:rsid w:val="005050A8"/>
    <w:rsid w:val="0052234F"/>
    <w:rsid w:val="0052326E"/>
    <w:rsid w:val="00526BD9"/>
    <w:rsid w:val="0053362D"/>
    <w:rsid w:val="00560DE4"/>
    <w:rsid w:val="00583F15"/>
    <w:rsid w:val="00595EEF"/>
    <w:rsid w:val="005A6BC9"/>
    <w:rsid w:val="005E1F3E"/>
    <w:rsid w:val="00603463"/>
    <w:rsid w:val="00604623"/>
    <w:rsid w:val="006178BE"/>
    <w:rsid w:val="006671BB"/>
    <w:rsid w:val="00667D67"/>
    <w:rsid w:val="006825BA"/>
    <w:rsid w:val="006C0039"/>
    <w:rsid w:val="006C2221"/>
    <w:rsid w:val="006C3921"/>
    <w:rsid w:val="006E0607"/>
    <w:rsid w:val="006F4DE8"/>
    <w:rsid w:val="00724C1A"/>
    <w:rsid w:val="007811AD"/>
    <w:rsid w:val="00792852"/>
    <w:rsid w:val="00807580"/>
    <w:rsid w:val="008351A2"/>
    <w:rsid w:val="00840309"/>
    <w:rsid w:val="00840C5E"/>
    <w:rsid w:val="008678EE"/>
    <w:rsid w:val="00877B17"/>
    <w:rsid w:val="00880E64"/>
    <w:rsid w:val="008B2535"/>
    <w:rsid w:val="008C15F7"/>
    <w:rsid w:val="008C3907"/>
    <w:rsid w:val="008D24BB"/>
    <w:rsid w:val="008E10AB"/>
    <w:rsid w:val="008E2F77"/>
    <w:rsid w:val="008F0165"/>
    <w:rsid w:val="00964960"/>
    <w:rsid w:val="0098130D"/>
    <w:rsid w:val="00992136"/>
    <w:rsid w:val="009921A0"/>
    <w:rsid w:val="00996299"/>
    <w:rsid w:val="00997559"/>
    <w:rsid w:val="009A3E8C"/>
    <w:rsid w:val="009A519F"/>
    <w:rsid w:val="009B063D"/>
    <w:rsid w:val="00A26E88"/>
    <w:rsid w:val="00A405E4"/>
    <w:rsid w:val="00A66284"/>
    <w:rsid w:val="00AC6E12"/>
    <w:rsid w:val="00AE74C5"/>
    <w:rsid w:val="00AF03A4"/>
    <w:rsid w:val="00B21CB2"/>
    <w:rsid w:val="00B3526E"/>
    <w:rsid w:val="00B3694D"/>
    <w:rsid w:val="00B456D5"/>
    <w:rsid w:val="00B941E7"/>
    <w:rsid w:val="00BC7C4F"/>
    <w:rsid w:val="00BD25D0"/>
    <w:rsid w:val="00BE01D9"/>
    <w:rsid w:val="00BE7CE8"/>
    <w:rsid w:val="00C12CF8"/>
    <w:rsid w:val="00C80C88"/>
    <w:rsid w:val="00CA7D5C"/>
    <w:rsid w:val="00CB4F02"/>
    <w:rsid w:val="00CD0D18"/>
    <w:rsid w:val="00CE4231"/>
    <w:rsid w:val="00D035D0"/>
    <w:rsid w:val="00D453D1"/>
    <w:rsid w:val="00D602C7"/>
    <w:rsid w:val="00D636FF"/>
    <w:rsid w:val="00DD5E6C"/>
    <w:rsid w:val="00E126E9"/>
    <w:rsid w:val="00E44995"/>
    <w:rsid w:val="00E74DD7"/>
    <w:rsid w:val="00E8101B"/>
    <w:rsid w:val="00EC000F"/>
    <w:rsid w:val="00F25323"/>
    <w:rsid w:val="00F377D2"/>
    <w:rsid w:val="00F40871"/>
    <w:rsid w:val="00F46239"/>
    <w:rsid w:val="00F76B68"/>
    <w:rsid w:val="00F84A5A"/>
    <w:rsid w:val="00FA5017"/>
    <w:rsid w:val="00FD2221"/>
    <w:rsid w:val="00FD6871"/>
    <w:rsid w:val="00FF3CCA"/>
    <w:rsid w:val="0FD2110E"/>
    <w:rsid w:val="1E9ACBF1"/>
    <w:rsid w:val="241BC8A0"/>
    <w:rsid w:val="26C37383"/>
    <w:rsid w:val="27B2BBBB"/>
    <w:rsid w:val="2A439B3F"/>
    <w:rsid w:val="327808E9"/>
    <w:rsid w:val="3FB0B130"/>
    <w:rsid w:val="45A1F989"/>
    <w:rsid w:val="531C7DBE"/>
    <w:rsid w:val="54789342"/>
    <w:rsid w:val="5F109098"/>
    <w:rsid w:val="5F59F5FC"/>
    <w:rsid w:val="6C35C82F"/>
    <w:rsid w:val="722C1BA1"/>
    <w:rsid w:val="7D686D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92CC9"/>
  <w15:chartTrackingRefBased/>
  <w15:docId w15:val="{BDCB2120-66EF-4B00-83DA-891252652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23"/>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3"/>
      </w:numPr>
      <w:spacing w:before="280" w:after="280" w:line="240" w:lineRule="atLeast"/>
      <w:outlineLvl w:val="1"/>
    </w:pPr>
    <w:rPr>
      <w:b/>
      <w:sz w:val="28"/>
    </w:rPr>
  </w:style>
  <w:style w:type="paragraph" w:styleId="Heading3">
    <w:name w:val="heading 3"/>
    <w:basedOn w:val="Normal"/>
    <w:next w:val="Normal"/>
    <w:qFormat/>
    <w:pPr>
      <w:numPr>
        <w:ilvl w:val="2"/>
        <w:numId w:val="23"/>
      </w:numPr>
      <w:spacing w:before="240" w:after="240"/>
      <w:outlineLvl w:val="2"/>
    </w:pPr>
    <w:rPr>
      <w:b/>
    </w:rPr>
  </w:style>
  <w:style w:type="paragraph" w:styleId="Heading4">
    <w:name w:val="heading 4"/>
    <w:basedOn w:val="Normal"/>
    <w:next w:val="Normal"/>
    <w:qFormat/>
    <w:pPr>
      <w:keepNext/>
      <w:numPr>
        <w:ilvl w:val="3"/>
        <w:numId w:val="2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F25323"/>
    <w:rPr>
      <w:color w:val="0563C1" w:themeColor="hyperlink"/>
      <w:u w:val="single"/>
    </w:rPr>
  </w:style>
  <w:style w:type="character" w:customStyle="1" w:styleId="UnresolvedMention">
    <w:name w:val="Unresolved Mention"/>
    <w:basedOn w:val="DefaultParagraphFont"/>
    <w:uiPriority w:val="99"/>
    <w:semiHidden/>
    <w:unhideWhenUsed/>
    <w:rsid w:val="00F2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ystemrequirementslab.com/cyri/requirements/pac-man-256/13819" TargetMode="External"/><Relationship Id="rId18" Type="http://schemas.openxmlformats.org/officeDocument/2006/relationships/hyperlink" Target="http://www.dgp.toronto.edu/~ppacheco/course/444/spe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results?search_query=chess+trick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ojp.gov/pdffiles1/nij/grants/249556.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hess.com/" TargetMode="External"/><Relationship Id="rId20" Type="http://schemas.openxmlformats.org/officeDocument/2006/relationships/hyperlink" Target="https://usermanual.wiki/Pdf/ChessUserManual.137197278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instructables.com/Playing-Chess/" TargetMode="External"/><Relationship Id="rId23" Type="http://schemas.openxmlformats.org/officeDocument/2006/relationships/image" Target="media/image2.jpg"/><Relationship Id="rId10" Type="http://schemas.openxmlformats.org/officeDocument/2006/relationships/image" Target="media/image1.png"/><Relationship Id="rId19" Type="http://schemas.openxmlformats.org/officeDocument/2006/relationships/hyperlink" Target="http://www.sakkpalota.hu/index.php/en/chess/rules" TargetMode="External"/><Relationship Id="R76a1ad0896eb479f" Type="http://schemas.microsoft.com/office/2019/09/relationships/intelligence" Target="intelligenc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smarena.com/samsung_i9300_galaxy_s_iii-4238.php" TargetMode="External"/><Relationship Id="rId22" Type="http://schemas.openxmlformats.org/officeDocument/2006/relationships/hyperlink" Target="https://lich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9AE6-4DC8-4E67-9C5F-3E0C8F13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40</Pages>
  <Words>7983</Words>
  <Characters>45508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Windows User</cp:lastModifiedBy>
  <cp:revision>9</cp:revision>
  <cp:lastPrinted>1900-01-01T07:59:00Z</cp:lastPrinted>
  <dcterms:created xsi:type="dcterms:W3CDTF">2021-10-14T18:49:00Z</dcterms:created>
  <dcterms:modified xsi:type="dcterms:W3CDTF">2021-10-14T18:52:00Z</dcterms:modified>
</cp:coreProperties>
</file>